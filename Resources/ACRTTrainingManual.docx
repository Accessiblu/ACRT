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355A3" w14:textId="7336BC18" w:rsidR="00F400FD" w:rsidRPr="004F1FBE" w:rsidRDefault="009C5DCD" w:rsidP="004F1FBE">
      <w:pPr>
        <w:pStyle w:val="TOC1"/>
      </w:pPr>
      <w:bookmarkStart w:id="0" w:name="_Toc56180271"/>
      <w:r>
        <w:drawing>
          <wp:inline distT="0" distB="0" distL="0" distR="0" wp14:anchorId="39E91F32" wp14:editId="789DD5D3">
            <wp:extent cx="7223760" cy="9630410"/>
            <wp:effectExtent l="0" t="0" r="0" b="8890"/>
            <wp:docPr id="6" name="Picture 6" descr="Accessibility Compliance Reporting Tool (ACRT) User Guide.&#10;U.S. Department of Homeland Security seal, Office of Accessible Systems and Technology (OAST) &#10;DHS Accessibility Help Desk &#10;http://www.dhs.gov/accessibility &#10;Telephone 202-447-0440 &#10;Email accessibility@hq.dhs.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cessibility Compliance Reporting Tool (ACRT) User Guide.&#10;U.S. Department of Homeland Security seal, Office of Accessible Systems and Technology (OAST) &#10;DHS Accessibility Help Desk &#10;http://www.dhs.gov/accessibility &#10;Telephone 202-447-0440 &#10;Email accessibility@hq.dhs.go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3760" cy="9630410"/>
                    </a:xfrm>
                    <a:prstGeom prst="rect">
                      <a:avLst/>
                    </a:prstGeom>
                    <a:noFill/>
                    <a:ln>
                      <a:noFill/>
                    </a:ln>
                  </pic:spPr>
                </pic:pic>
              </a:graphicData>
            </a:graphic>
          </wp:inline>
        </w:drawing>
      </w:r>
      <w:r w:rsidR="0B48DCBA">
        <w:t xml:space="preserve"> </w:t>
      </w:r>
      <w:r w:rsidR="2D819EB0">
        <w:br w:type="page"/>
      </w:r>
    </w:p>
    <w:p w14:paraId="6545C534" w14:textId="5AA29A5F" w:rsidR="00577389" w:rsidRPr="0071334C" w:rsidRDefault="0071334C" w:rsidP="002A6B04">
      <w:pPr>
        <w:pStyle w:val="TOC1"/>
        <w:ind w:left="720"/>
        <w:rPr>
          <w:sz w:val="40"/>
          <w:szCs w:val="40"/>
        </w:rPr>
      </w:pPr>
      <w:r>
        <w:rPr>
          <w:sz w:val="40"/>
          <w:szCs w:val="40"/>
        </w:rPr>
        <mc:AlternateContent>
          <mc:Choice Requires="wpg">
            <w:drawing>
              <wp:anchor distT="0" distB="0" distL="114300" distR="114300" simplePos="0" relativeHeight="251658246" behindDoc="0" locked="0" layoutInCell="1" allowOverlap="1" wp14:anchorId="533E98E6" wp14:editId="31D20C20">
                <wp:simplePos x="0" y="0"/>
                <wp:positionH relativeFrom="column">
                  <wp:posOffset>-112395</wp:posOffset>
                </wp:positionH>
                <wp:positionV relativeFrom="paragraph">
                  <wp:posOffset>49530</wp:posOffset>
                </wp:positionV>
                <wp:extent cx="7296150" cy="495300"/>
                <wp:effectExtent l="0" t="0" r="1905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296150" cy="495300"/>
                          <a:chOff x="-142875" y="-9525"/>
                          <a:chExt cx="7296150" cy="495300"/>
                        </a:xfrm>
                      </wpg:grpSpPr>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42875" y="-9525"/>
                            <a:ext cx="487680" cy="495300"/>
                          </a:xfrm>
                          <a:prstGeom prst="rect">
                            <a:avLst/>
                          </a:prstGeom>
                        </pic:spPr>
                      </pic:pic>
                      <wps:wsp>
                        <wps:cNvPr id="1" name="Straight Connector 1">
                          <a:extLst>
                            <a:ext uri="{C183D7F6-B498-43B3-948B-1728B52AA6E4}">
                              <adec:decorative xmlns:adec="http://schemas.microsoft.com/office/drawing/2017/decorative" val="1"/>
                            </a:ext>
                          </a:extLst>
                        </wps:cNvPr>
                        <wps:cNvCnPr/>
                        <wps:spPr>
                          <a:xfrm flipV="1">
                            <a:off x="316230" y="228600"/>
                            <a:ext cx="6837045" cy="9525"/>
                          </a:xfrm>
                          <a:prstGeom prst="line">
                            <a:avLst/>
                          </a:prstGeom>
                          <a:effectLst/>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xmlns:arto="http://schemas.microsoft.com/office/word/2006/arto" xmlns:adec="http://schemas.microsoft.com/office/drawing/2017/decorative" xmlns:a14="http://schemas.microsoft.com/office/drawing/2010/main" xmlns:pic="http://schemas.openxmlformats.org/drawingml/2006/picture" xmlns:a="http://schemas.openxmlformats.org/drawingml/2006/main">
            <w:pict>
              <v:group id="Group 3" style="position:absolute;margin-left:-8.85pt;margin-top:3.9pt;width:574.5pt;height:39pt;z-index:251658246;mso-width-relative:margin" coordsize="72961,4953" coordorigin="-1428,-95" o:spid="_x0000_s1026" w14:anchorId="7E969B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left:-1428;top:-95;width:4876;height:4952;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">
                  <v:imagedata o:title="" r:id="rId18"/>
                </v:shape>
                <v:line id="Straight Connector 1" style="position:absolute;flip:y;visibility:visible;mso-wrap-style:square" o:spid="_x0000_s1028" strokecolor="black [3200]" strokeweight="2pt" o:connectortype="straight" from="3162,2286" to="71532,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"/>
              </v:group>
            </w:pict>
          </mc:Fallback>
        </mc:AlternateContent>
      </w:r>
      <w:r w:rsidR="00577389" w:rsidRPr="0071334C">
        <w:rPr>
          <w:sz w:val="40"/>
          <w:szCs w:val="40"/>
        </w:rPr>
        <w:t>Contents</w:t>
      </w:r>
    </w:p>
    <w:p w14:paraId="1C7A95B9" w14:textId="7BBD58C4" w:rsidR="003C1BF7" w:rsidRPr="00193222" w:rsidRDefault="00D9685B" w:rsidP="0071334C">
      <w:pPr>
        <w:pStyle w:val="TOC1"/>
        <w:rPr>
          <w:sz w:val="22"/>
          <w:szCs w:val="22"/>
          <w:lang w:eastAsia="ja-JP"/>
        </w:rPr>
      </w:pPr>
      <w:r>
        <w:rPr>
          <w:caps/>
          <w:sz w:val="22"/>
          <w:szCs w:val="22"/>
        </w:rPr>
        <w:br/>
      </w:r>
      <w:r w:rsidR="00350323" w:rsidRPr="00193222">
        <w:rPr>
          <w:caps/>
          <w:sz w:val="22"/>
          <w:szCs w:val="22"/>
        </w:rPr>
        <w:fldChar w:fldCharType="begin"/>
      </w:r>
      <w:r w:rsidR="00350323" w:rsidRPr="00193222">
        <w:rPr>
          <w:caps/>
          <w:sz w:val="22"/>
          <w:szCs w:val="22"/>
        </w:rPr>
        <w:instrText xml:space="preserve"> TOC \o "1-5" \h \z \u </w:instrText>
      </w:r>
      <w:r w:rsidR="00350323" w:rsidRPr="00193222">
        <w:rPr>
          <w:caps/>
          <w:sz w:val="22"/>
          <w:szCs w:val="22"/>
        </w:rPr>
        <w:fldChar w:fldCharType="separate"/>
      </w:r>
      <w:hyperlink w:anchor="_Toc58990660" w:history="1">
        <w:r w:rsidR="003C1BF7" w:rsidRPr="00193222">
          <w:rPr>
            <w:rStyle w:val="Hyperlink"/>
          </w:rPr>
          <w:t>Section 1:  Accessibility Compliance Reporting Tool Overview</w:t>
        </w:r>
        <w:r w:rsidR="003C1BF7" w:rsidRPr="00193222">
          <w:rPr>
            <w:webHidden/>
          </w:rPr>
          <w:tab/>
        </w:r>
        <w:r w:rsidR="003C1BF7" w:rsidRPr="006365AF">
          <w:rPr>
            <w:b w:val="0"/>
            <w:bCs w:val="0"/>
            <w:webHidden/>
            <w:sz w:val="22"/>
            <w:szCs w:val="22"/>
          </w:rPr>
          <w:fldChar w:fldCharType="begin"/>
        </w:r>
        <w:r w:rsidR="003C1BF7" w:rsidRPr="006365AF">
          <w:rPr>
            <w:b w:val="0"/>
            <w:bCs w:val="0"/>
            <w:webHidden/>
            <w:sz w:val="22"/>
            <w:szCs w:val="22"/>
          </w:rPr>
          <w:instrText xml:space="preserve"> PAGEREF _Toc58990660 \h </w:instrText>
        </w:r>
        <w:r w:rsidR="003C1BF7" w:rsidRPr="006365AF">
          <w:rPr>
            <w:b w:val="0"/>
            <w:bCs w:val="0"/>
            <w:webHidden/>
            <w:sz w:val="22"/>
            <w:szCs w:val="22"/>
          </w:rPr>
        </w:r>
        <w:r w:rsidR="003C1BF7" w:rsidRPr="006365AF">
          <w:rPr>
            <w:b w:val="0"/>
            <w:bCs w:val="0"/>
            <w:webHidden/>
            <w:sz w:val="22"/>
            <w:szCs w:val="22"/>
          </w:rPr>
          <w:fldChar w:fldCharType="separate"/>
        </w:r>
        <w:r w:rsidR="00271567">
          <w:rPr>
            <w:b w:val="0"/>
            <w:bCs w:val="0"/>
            <w:webHidden/>
            <w:sz w:val="22"/>
            <w:szCs w:val="22"/>
          </w:rPr>
          <w:t>2</w:t>
        </w:r>
        <w:r w:rsidR="003C1BF7" w:rsidRPr="006365AF">
          <w:rPr>
            <w:b w:val="0"/>
            <w:bCs w:val="0"/>
            <w:webHidden/>
            <w:sz w:val="22"/>
            <w:szCs w:val="22"/>
          </w:rPr>
          <w:fldChar w:fldCharType="end"/>
        </w:r>
      </w:hyperlink>
    </w:p>
    <w:p w14:paraId="25CE8E36" w14:textId="01EB47D9" w:rsidR="003C1BF7" w:rsidRPr="00193222" w:rsidRDefault="001C5855" w:rsidP="0071334C">
      <w:pPr>
        <w:pStyle w:val="TOC2"/>
        <w:rPr>
          <w:rFonts w:ascii="Arial" w:hAnsi="Arial"/>
          <w:sz w:val="22"/>
          <w:szCs w:val="22"/>
          <w:lang w:eastAsia="ja-JP"/>
        </w:rPr>
      </w:pPr>
      <w:hyperlink w:anchor="_Toc58990661" w:history="1">
        <w:r w:rsidR="003C1BF7" w:rsidRPr="00193222">
          <w:rPr>
            <w:rStyle w:val="Hyperlink"/>
            <w:rFonts w:ascii="Arial" w:hAnsi="Arial"/>
          </w:rPr>
          <w:t>1.1 Introduction to ACRT</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_Toc58990661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2</w:t>
        </w:r>
        <w:r w:rsidR="003C1BF7" w:rsidRPr="00193222">
          <w:rPr>
            <w:rFonts w:ascii="Arial" w:hAnsi="Arial"/>
            <w:webHidden/>
          </w:rPr>
          <w:fldChar w:fldCharType="end"/>
        </w:r>
      </w:hyperlink>
    </w:p>
    <w:p w14:paraId="00326358" w14:textId="02C35A61" w:rsidR="003C1BF7" w:rsidRPr="00193222" w:rsidRDefault="001C5855" w:rsidP="0071334C">
      <w:pPr>
        <w:pStyle w:val="TOC2"/>
        <w:rPr>
          <w:rFonts w:ascii="Arial" w:hAnsi="Arial"/>
          <w:sz w:val="22"/>
          <w:szCs w:val="22"/>
          <w:lang w:eastAsia="ja-JP"/>
        </w:rPr>
      </w:pPr>
      <w:hyperlink w:anchor="_Toc58990662" w:history="1">
        <w:r w:rsidR="003C1BF7" w:rsidRPr="00193222">
          <w:rPr>
            <w:rStyle w:val="Hyperlink"/>
            <w:rFonts w:ascii="Arial" w:hAnsi="Arial"/>
          </w:rPr>
          <w:t>1.2 User Guide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_Toc58990662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2</w:t>
        </w:r>
        <w:r w:rsidR="003C1BF7" w:rsidRPr="00193222">
          <w:rPr>
            <w:rFonts w:ascii="Arial" w:hAnsi="Arial"/>
            <w:webHidden/>
          </w:rPr>
          <w:fldChar w:fldCharType="end"/>
        </w:r>
      </w:hyperlink>
    </w:p>
    <w:p w14:paraId="2819E383" w14:textId="370AF716" w:rsidR="003C1BF7" w:rsidRPr="00193222" w:rsidRDefault="001C5855" w:rsidP="0071334C">
      <w:pPr>
        <w:pStyle w:val="TOC1"/>
        <w:rPr>
          <w:sz w:val="22"/>
          <w:szCs w:val="22"/>
          <w:lang w:eastAsia="ja-JP"/>
        </w:rPr>
      </w:pPr>
      <w:hyperlink w:anchor="_Toc58990663" w:history="1">
        <w:r w:rsidR="003C1BF7" w:rsidRPr="00193222">
          <w:rPr>
            <w:rStyle w:val="Hyperlink"/>
          </w:rPr>
          <w:t>Section 2:  Create Report</w:t>
        </w:r>
        <w:r w:rsidR="003C1BF7" w:rsidRPr="00193222">
          <w:rPr>
            <w:webHidden/>
          </w:rPr>
          <w:tab/>
        </w:r>
        <w:r w:rsidR="003C1BF7" w:rsidRPr="00193222">
          <w:rPr>
            <w:b w:val="0"/>
            <w:bCs w:val="0"/>
            <w:webHidden/>
            <w:sz w:val="20"/>
            <w:szCs w:val="20"/>
          </w:rPr>
          <w:fldChar w:fldCharType="begin"/>
        </w:r>
        <w:r w:rsidR="003C1BF7" w:rsidRPr="00193222">
          <w:rPr>
            <w:b w:val="0"/>
            <w:bCs w:val="0"/>
            <w:webHidden/>
            <w:sz w:val="20"/>
            <w:szCs w:val="20"/>
          </w:rPr>
          <w:instrText xml:space="preserve"> PAGEREF _Toc58990663 \h </w:instrText>
        </w:r>
        <w:r w:rsidR="003C1BF7" w:rsidRPr="00193222">
          <w:rPr>
            <w:b w:val="0"/>
            <w:bCs w:val="0"/>
            <w:webHidden/>
            <w:sz w:val="20"/>
            <w:szCs w:val="20"/>
          </w:rPr>
        </w:r>
        <w:r w:rsidR="003C1BF7" w:rsidRPr="00193222">
          <w:rPr>
            <w:b w:val="0"/>
            <w:bCs w:val="0"/>
            <w:webHidden/>
            <w:sz w:val="20"/>
            <w:szCs w:val="20"/>
          </w:rPr>
          <w:fldChar w:fldCharType="separate"/>
        </w:r>
        <w:r w:rsidR="00271567">
          <w:rPr>
            <w:b w:val="0"/>
            <w:bCs w:val="0"/>
            <w:webHidden/>
            <w:sz w:val="20"/>
            <w:szCs w:val="20"/>
          </w:rPr>
          <w:t>3</w:t>
        </w:r>
        <w:r w:rsidR="003C1BF7" w:rsidRPr="00193222">
          <w:rPr>
            <w:b w:val="0"/>
            <w:bCs w:val="0"/>
            <w:webHidden/>
            <w:sz w:val="20"/>
            <w:szCs w:val="20"/>
          </w:rPr>
          <w:fldChar w:fldCharType="end"/>
        </w:r>
      </w:hyperlink>
    </w:p>
    <w:p w14:paraId="0439E971" w14:textId="23F9AFF2" w:rsidR="003C1BF7" w:rsidRPr="00193222" w:rsidRDefault="001C5855" w:rsidP="0071334C">
      <w:pPr>
        <w:pStyle w:val="TOC2"/>
        <w:rPr>
          <w:rFonts w:ascii="Arial" w:hAnsi="Arial"/>
          <w:b/>
          <w:bCs/>
          <w:sz w:val="22"/>
          <w:szCs w:val="22"/>
          <w:lang w:eastAsia="ja-JP"/>
        </w:rPr>
      </w:pPr>
      <w:hyperlink w:anchor="_Toc58990664" w:history="1">
        <w:r w:rsidR="003C1BF7" w:rsidRPr="00193222">
          <w:rPr>
            <w:rStyle w:val="Hyperlink"/>
            <w:rFonts w:ascii="Arial" w:hAnsi="Arial"/>
          </w:rPr>
          <w:t>2.1 Load JSON File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_Toc58990664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3</w:t>
        </w:r>
        <w:r w:rsidR="003C1BF7" w:rsidRPr="00193222">
          <w:rPr>
            <w:rFonts w:ascii="Arial" w:hAnsi="Arial"/>
            <w:webHidden/>
          </w:rPr>
          <w:fldChar w:fldCharType="end"/>
        </w:r>
      </w:hyperlink>
    </w:p>
    <w:p w14:paraId="3CBD558A" w14:textId="5C403C78" w:rsidR="003C1BF7" w:rsidRPr="00193222" w:rsidRDefault="001C5855" w:rsidP="0071334C">
      <w:pPr>
        <w:pStyle w:val="TOC2"/>
        <w:rPr>
          <w:rFonts w:ascii="Arial" w:hAnsi="Arial"/>
          <w:b/>
          <w:bCs/>
          <w:sz w:val="22"/>
          <w:szCs w:val="22"/>
          <w:lang w:eastAsia="ja-JP"/>
        </w:rPr>
      </w:pPr>
      <w:hyperlink w:anchor="_Toc58990665" w:history="1">
        <w:r w:rsidR="003C1BF7" w:rsidRPr="00193222">
          <w:rPr>
            <w:rStyle w:val="Hyperlink"/>
            <w:rFonts w:ascii="Arial" w:hAnsi="Arial"/>
          </w:rPr>
          <w:t>2.2 Enter Data</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_Toc58990665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3</w:t>
        </w:r>
        <w:r w:rsidR="003C1BF7" w:rsidRPr="00193222">
          <w:rPr>
            <w:rFonts w:ascii="Arial" w:hAnsi="Arial"/>
            <w:webHidden/>
          </w:rPr>
          <w:fldChar w:fldCharType="end"/>
        </w:r>
      </w:hyperlink>
    </w:p>
    <w:p w14:paraId="46875F88" w14:textId="25856C31" w:rsidR="003C1BF7" w:rsidRPr="00193222" w:rsidRDefault="001C5855">
      <w:pPr>
        <w:pStyle w:val="TOC3"/>
        <w:tabs>
          <w:tab w:val="right" w:pos="11366"/>
        </w:tabs>
        <w:rPr>
          <w:rFonts w:ascii="Arial" w:hAnsi="Arial" w:cs="Arial"/>
          <w:noProof/>
          <w:sz w:val="22"/>
          <w:szCs w:val="22"/>
          <w:lang w:eastAsia="ja-JP"/>
        </w:rPr>
      </w:pPr>
      <w:hyperlink w:anchor="_Toc58990666" w:history="1">
        <w:r w:rsidR="003C1BF7" w:rsidRPr="00193222">
          <w:rPr>
            <w:rStyle w:val="Hyperlink"/>
            <w:rFonts w:ascii="Arial" w:hAnsi="Arial" w:cs="Arial"/>
            <w:noProof/>
          </w:rPr>
          <w:t>2.2.1 Product Information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_Toc58990666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3</w:t>
        </w:r>
        <w:r w:rsidR="003C1BF7" w:rsidRPr="00193222">
          <w:rPr>
            <w:rFonts w:ascii="Arial" w:hAnsi="Arial" w:cs="Arial"/>
            <w:noProof/>
            <w:webHidden/>
          </w:rPr>
          <w:fldChar w:fldCharType="end"/>
        </w:r>
      </w:hyperlink>
    </w:p>
    <w:p w14:paraId="5268BA6C" w14:textId="6431E65E" w:rsidR="003C1BF7" w:rsidRPr="00193222" w:rsidRDefault="001C5855">
      <w:pPr>
        <w:pStyle w:val="TOC3"/>
        <w:tabs>
          <w:tab w:val="right" w:pos="11366"/>
        </w:tabs>
        <w:rPr>
          <w:rFonts w:ascii="Arial" w:hAnsi="Arial" w:cs="Arial"/>
          <w:noProof/>
          <w:sz w:val="22"/>
          <w:szCs w:val="22"/>
          <w:lang w:eastAsia="ja-JP"/>
        </w:rPr>
      </w:pPr>
      <w:hyperlink w:anchor="_Toc58990667" w:history="1">
        <w:r w:rsidR="003C1BF7" w:rsidRPr="00193222">
          <w:rPr>
            <w:rStyle w:val="Hyperlink"/>
            <w:rFonts w:ascii="Arial" w:hAnsi="Arial" w:cs="Arial"/>
            <w:noProof/>
          </w:rPr>
          <w:t>2.2.2 Testing Information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_Toc58990667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4</w:t>
        </w:r>
        <w:r w:rsidR="003C1BF7" w:rsidRPr="00193222">
          <w:rPr>
            <w:rFonts w:ascii="Arial" w:hAnsi="Arial" w:cs="Arial"/>
            <w:noProof/>
            <w:webHidden/>
          </w:rPr>
          <w:fldChar w:fldCharType="end"/>
        </w:r>
      </w:hyperlink>
    </w:p>
    <w:p w14:paraId="16C4AF28" w14:textId="2734A329" w:rsidR="003C1BF7" w:rsidRPr="00193222" w:rsidRDefault="001C5855">
      <w:pPr>
        <w:pStyle w:val="TOC3"/>
        <w:tabs>
          <w:tab w:val="right" w:pos="11366"/>
        </w:tabs>
        <w:rPr>
          <w:rFonts w:ascii="Arial" w:hAnsi="Arial" w:cs="Arial"/>
          <w:noProof/>
          <w:sz w:val="22"/>
          <w:szCs w:val="22"/>
          <w:lang w:eastAsia="ja-JP"/>
        </w:rPr>
      </w:pPr>
      <w:hyperlink w:anchor="_Toc58990668" w:history="1">
        <w:r w:rsidR="003C1BF7" w:rsidRPr="00193222">
          <w:rPr>
            <w:rStyle w:val="Hyperlink"/>
            <w:rFonts w:ascii="Arial" w:hAnsi="Arial" w:cs="Arial"/>
            <w:noProof/>
          </w:rPr>
          <w:t>2.2.3 Test Environment Information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_Toc58990668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5</w:t>
        </w:r>
        <w:r w:rsidR="003C1BF7" w:rsidRPr="00193222">
          <w:rPr>
            <w:rFonts w:ascii="Arial" w:hAnsi="Arial" w:cs="Arial"/>
            <w:noProof/>
            <w:webHidden/>
          </w:rPr>
          <w:fldChar w:fldCharType="end"/>
        </w:r>
      </w:hyperlink>
    </w:p>
    <w:p w14:paraId="128056EB" w14:textId="539E348F" w:rsidR="003C1BF7" w:rsidRPr="00193222" w:rsidRDefault="001C5855" w:rsidP="0071334C">
      <w:pPr>
        <w:pStyle w:val="TOC2"/>
        <w:rPr>
          <w:rFonts w:ascii="Arial" w:hAnsi="Arial"/>
          <w:b/>
          <w:bCs/>
          <w:sz w:val="22"/>
          <w:szCs w:val="22"/>
          <w:lang w:eastAsia="ja-JP"/>
        </w:rPr>
      </w:pPr>
      <w:hyperlink w:anchor="_Toc58990669" w:history="1">
        <w:r w:rsidR="003C1BF7" w:rsidRPr="00193222">
          <w:rPr>
            <w:rStyle w:val="Hyperlink"/>
            <w:rFonts w:ascii="Arial" w:hAnsi="Arial"/>
          </w:rPr>
          <w:t>2.3 Enter or Edit Test Results</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_Toc58990669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6</w:t>
        </w:r>
        <w:r w:rsidR="003C1BF7" w:rsidRPr="00193222">
          <w:rPr>
            <w:rFonts w:ascii="Arial" w:hAnsi="Arial"/>
            <w:webHidden/>
          </w:rPr>
          <w:fldChar w:fldCharType="end"/>
        </w:r>
      </w:hyperlink>
    </w:p>
    <w:p w14:paraId="6093307D" w14:textId="0F3812D2" w:rsidR="003C1BF7" w:rsidRPr="00193222" w:rsidRDefault="001C5855" w:rsidP="0071334C">
      <w:pPr>
        <w:pStyle w:val="TOC2"/>
        <w:rPr>
          <w:rFonts w:ascii="Arial" w:hAnsi="Arial"/>
          <w:b/>
          <w:bCs/>
          <w:sz w:val="22"/>
          <w:szCs w:val="22"/>
          <w:lang w:eastAsia="ja-JP"/>
        </w:rPr>
      </w:pPr>
      <w:hyperlink w:anchor="_Toc58990670" w:history="1">
        <w:r w:rsidR="003C1BF7" w:rsidRPr="00193222">
          <w:rPr>
            <w:rStyle w:val="Hyperlink"/>
            <w:rFonts w:ascii="Arial" w:hAnsi="Arial"/>
          </w:rPr>
          <w:t>2.4 Add Remediation Details</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_Toc58990670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7</w:t>
        </w:r>
        <w:r w:rsidR="003C1BF7" w:rsidRPr="00193222">
          <w:rPr>
            <w:rFonts w:ascii="Arial" w:hAnsi="Arial"/>
            <w:webHidden/>
          </w:rPr>
          <w:fldChar w:fldCharType="end"/>
        </w:r>
      </w:hyperlink>
    </w:p>
    <w:p w14:paraId="09B81151" w14:textId="0FA4AE84" w:rsidR="003C1BF7" w:rsidRPr="00193222" w:rsidRDefault="001C5855" w:rsidP="0071334C">
      <w:pPr>
        <w:pStyle w:val="TOC2"/>
        <w:rPr>
          <w:rFonts w:ascii="Arial" w:hAnsi="Arial"/>
          <w:b/>
          <w:bCs/>
          <w:sz w:val="22"/>
          <w:szCs w:val="22"/>
          <w:lang w:eastAsia="ja-JP"/>
        </w:rPr>
      </w:pPr>
      <w:hyperlink w:anchor="_Toc58990671" w:history="1">
        <w:r w:rsidR="003C1BF7" w:rsidRPr="00193222">
          <w:rPr>
            <w:rStyle w:val="Hyperlink"/>
            <w:rFonts w:ascii="Arial" w:hAnsi="Arial"/>
          </w:rPr>
          <w:t>2.5 Additional Results – Add Child Issue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_Toc58990671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7</w:t>
        </w:r>
        <w:r w:rsidR="003C1BF7" w:rsidRPr="00193222">
          <w:rPr>
            <w:rFonts w:ascii="Arial" w:hAnsi="Arial"/>
            <w:webHidden/>
          </w:rPr>
          <w:fldChar w:fldCharType="end"/>
        </w:r>
      </w:hyperlink>
    </w:p>
    <w:p w14:paraId="757D0519" w14:textId="53C5FE64" w:rsidR="003C1BF7" w:rsidRPr="00193222" w:rsidRDefault="001C5855" w:rsidP="0071334C">
      <w:pPr>
        <w:pStyle w:val="TOC2"/>
        <w:rPr>
          <w:rFonts w:ascii="Arial" w:hAnsi="Arial"/>
          <w:b/>
          <w:bCs/>
          <w:sz w:val="22"/>
          <w:szCs w:val="22"/>
          <w:lang w:eastAsia="ja-JP"/>
        </w:rPr>
      </w:pPr>
      <w:hyperlink w:anchor="_Toc58990672" w:history="1">
        <w:r w:rsidR="003C1BF7" w:rsidRPr="00193222">
          <w:rPr>
            <w:rStyle w:val="Hyperlink"/>
            <w:rFonts w:ascii="Arial" w:hAnsi="Arial"/>
          </w:rPr>
          <w:t>2.6 Save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_Toc58990672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8</w:t>
        </w:r>
        <w:r w:rsidR="003C1BF7" w:rsidRPr="00193222">
          <w:rPr>
            <w:rFonts w:ascii="Arial" w:hAnsi="Arial"/>
            <w:webHidden/>
          </w:rPr>
          <w:fldChar w:fldCharType="end"/>
        </w:r>
      </w:hyperlink>
    </w:p>
    <w:p w14:paraId="58398485" w14:textId="73E62D3A" w:rsidR="003C1BF7" w:rsidRPr="00193222" w:rsidRDefault="001C5855">
      <w:pPr>
        <w:pStyle w:val="TOC3"/>
        <w:tabs>
          <w:tab w:val="right" w:pos="11366"/>
        </w:tabs>
        <w:rPr>
          <w:rFonts w:ascii="Arial" w:hAnsi="Arial" w:cs="Arial"/>
          <w:noProof/>
          <w:sz w:val="22"/>
          <w:szCs w:val="22"/>
          <w:lang w:eastAsia="ja-JP"/>
        </w:rPr>
      </w:pPr>
      <w:hyperlink w:anchor="_Toc58990673" w:history="1">
        <w:r w:rsidR="003C1BF7" w:rsidRPr="00193222">
          <w:rPr>
            <w:rStyle w:val="Hyperlink"/>
            <w:rFonts w:ascii="Arial" w:hAnsi="Arial" w:cs="Arial"/>
            <w:noProof/>
          </w:rPr>
          <w:t>2.6.1 Save as Test Results</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_Toc58990673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8</w:t>
        </w:r>
        <w:r w:rsidR="003C1BF7" w:rsidRPr="00193222">
          <w:rPr>
            <w:rFonts w:ascii="Arial" w:hAnsi="Arial" w:cs="Arial"/>
            <w:noProof/>
            <w:webHidden/>
          </w:rPr>
          <w:fldChar w:fldCharType="end"/>
        </w:r>
      </w:hyperlink>
    </w:p>
    <w:p w14:paraId="319DC6A6" w14:textId="18101F60" w:rsidR="003C1BF7" w:rsidRPr="00193222" w:rsidRDefault="001C5855">
      <w:pPr>
        <w:pStyle w:val="TOC3"/>
        <w:tabs>
          <w:tab w:val="right" w:pos="11366"/>
        </w:tabs>
        <w:rPr>
          <w:rFonts w:ascii="Arial" w:hAnsi="Arial" w:cs="Arial"/>
          <w:noProof/>
          <w:sz w:val="22"/>
          <w:szCs w:val="22"/>
          <w:lang w:eastAsia="ja-JP"/>
        </w:rPr>
      </w:pPr>
      <w:hyperlink w:anchor="_Toc58990674" w:history="1">
        <w:r w:rsidR="003C1BF7" w:rsidRPr="00193222">
          <w:rPr>
            <w:rStyle w:val="Hyperlink"/>
            <w:rFonts w:ascii="Arial" w:hAnsi="Arial" w:cs="Arial"/>
            <w:noProof/>
          </w:rPr>
          <w:t>2.6.2 Save as a Template</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_Toc58990674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8</w:t>
        </w:r>
        <w:r w:rsidR="003C1BF7" w:rsidRPr="00193222">
          <w:rPr>
            <w:rFonts w:ascii="Arial" w:hAnsi="Arial" w:cs="Arial"/>
            <w:noProof/>
            <w:webHidden/>
          </w:rPr>
          <w:fldChar w:fldCharType="end"/>
        </w:r>
      </w:hyperlink>
    </w:p>
    <w:p w14:paraId="0CDA8A1A" w14:textId="6954B481" w:rsidR="003C1BF7" w:rsidRPr="00193222" w:rsidRDefault="001C5855" w:rsidP="0071334C">
      <w:pPr>
        <w:pStyle w:val="TOC1"/>
        <w:rPr>
          <w:sz w:val="22"/>
          <w:szCs w:val="22"/>
          <w:lang w:eastAsia="ja-JP"/>
        </w:rPr>
      </w:pPr>
      <w:hyperlink w:anchor="_Toc58990675" w:history="1">
        <w:r w:rsidR="003C1BF7" w:rsidRPr="00193222">
          <w:rPr>
            <w:rStyle w:val="Hyperlink"/>
          </w:rPr>
          <w:t>Section 3:  View Report</w:t>
        </w:r>
        <w:r w:rsidR="003C1BF7" w:rsidRPr="00193222">
          <w:rPr>
            <w:webHidden/>
          </w:rPr>
          <w:tab/>
        </w:r>
        <w:r w:rsidR="003C1BF7" w:rsidRPr="00193222">
          <w:rPr>
            <w:b w:val="0"/>
            <w:bCs w:val="0"/>
            <w:webHidden/>
            <w:sz w:val="20"/>
            <w:szCs w:val="20"/>
          </w:rPr>
          <w:fldChar w:fldCharType="begin"/>
        </w:r>
        <w:r w:rsidR="003C1BF7" w:rsidRPr="00193222">
          <w:rPr>
            <w:b w:val="0"/>
            <w:bCs w:val="0"/>
            <w:webHidden/>
            <w:sz w:val="20"/>
            <w:szCs w:val="20"/>
          </w:rPr>
          <w:instrText xml:space="preserve"> PAGEREF _Toc58990675 \h </w:instrText>
        </w:r>
        <w:r w:rsidR="003C1BF7" w:rsidRPr="00193222">
          <w:rPr>
            <w:b w:val="0"/>
            <w:bCs w:val="0"/>
            <w:webHidden/>
            <w:sz w:val="20"/>
            <w:szCs w:val="20"/>
          </w:rPr>
        </w:r>
        <w:r w:rsidR="003C1BF7" w:rsidRPr="00193222">
          <w:rPr>
            <w:b w:val="0"/>
            <w:bCs w:val="0"/>
            <w:webHidden/>
            <w:sz w:val="20"/>
            <w:szCs w:val="20"/>
          </w:rPr>
          <w:fldChar w:fldCharType="separate"/>
        </w:r>
        <w:r w:rsidR="00271567">
          <w:rPr>
            <w:b w:val="0"/>
            <w:bCs w:val="0"/>
            <w:webHidden/>
            <w:sz w:val="20"/>
            <w:szCs w:val="20"/>
          </w:rPr>
          <w:t>9</w:t>
        </w:r>
        <w:r w:rsidR="003C1BF7" w:rsidRPr="00193222">
          <w:rPr>
            <w:b w:val="0"/>
            <w:bCs w:val="0"/>
            <w:webHidden/>
            <w:sz w:val="20"/>
            <w:szCs w:val="20"/>
          </w:rPr>
          <w:fldChar w:fldCharType="end"/>
        </w:r>
      </w:hyperlink>
    </w:p>
    <w:p w14:paraId="36F0B8F9" w14:textId="5B981115" w:rsidR="003C1BF7" w:rsidRPr="00193222" w:rsidRDefault="001C5855" w:rsidP="0071334C">
      <w:pPr>
        <w:pStyle w:val="TOC2"/>
        <w:rPr>
          <w:rFonts w:ascii="Arial" w:hAnsi="Arial"/>
          <w:b/>
          <w:bCs/>
          <w:sz w:val="22"/>
          <w:szCs w:val="22"/>
          <w:lang w:eastAsia="ja-JP"/>
        </w:rPr>
      </w:pPr>
      <w:hyperlink w:anchor="_Toc58990676" w:history="1">
        <w:r w:rsidR="003C1BF7" w:rsidRPr="00193222">
          <w:rPr>
            <w:rStyle w:val="Hyperlink"/>
            <w:rFonts w:ascii="Arial" w:hAnsi="Arial"/>
          </w:rPr>
          <w:t>3.1 View Accessibility Conformance Report (ACR)</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_Toc58990676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9</w:t>
        </w:r>
        <w:r w:rsidR="003C1BF7" w:rsidRPr="00193222">
          <w:rPr>
            <w:rFonts w:ascii="Arial" w:hAnsi="Arial"/>
            <w:webHidden/>
          </w:rPr>
          <w:fldChar w:fldCharType="end"/>
        </w:r>
      </w:hyperlink>
    </w:p>
    <w:p w14:paraId="4BF504C5" w14:textId="34450DF2" w:rsidR="003C1BF7" w:rsidRPr="00193222" w:rsidRDefault="001C5855" w:rsidP="0071334C">
      <w:pPr>
        <w:pStyle w:val="TOC1"/>
        <w:rPr>
          <w:sz w:val="22"/>
          <w:szCs w:val="22"/>
          <w:lang w:eastAsia="ja-JP"/>
        </w:rPr>
      </w:pPr>
      <w:hyperlink w:anchor="_Toc58990677" w:history="1">
        <w:r w:rsidR="003C1BF7" w:rsidRPr="00193222">
          <w:rPr>
            <w:rStyle w:val="Hyperlink"/>
          </w:rPr>
          <w:t>Section 4: References</w:t>
        </w:r>
        <w:r w:rsidR="003C1BF7" w:rsidRPr="00193222">
          <w:rPr>
            <w:webHidden/>
          </w:rPr>
          <w:tab/>
        </w:r>
        <w:r w:rsidR="003C1BF7" w:rsidRPr="00193222">
          <w:rPr>
            <w:b w:val="0"/>
            <w:bCs w:val="0"/>
            <w:webHidden/>
            <w:sz w:val="20"/>
            <w:szCs w:val="20"/>
          </w:rPr>
          <w:fldChar w:fldCharType="begin"/>
        </w:r>
        <w:r w:rsidR="003C1BF7" w:rsidRPr="00193222">
          <w:rPr>
            <w:b w:val="0"/>
            <w:bCs w:val="0"/>
            <w:webHidden/>
            <w:sz w:val="20"/>
            <w:szCs w:val="20"/>
          </w:rPr>
          <w:instrText xml:space="preserve"> PAGEREF _Toc58990677 \h </w:instrText>
        </w:r>
        <w:r w:rsidR="003C1BF7" w:rsidRPr="00193222">
          <w:rPr>
            <w:b w:val="0"/>
            <w:bCs w:val="0"/>
            <w:webHidden/>
            <w:sz w:val="20"/>
            <w:szCs w:val="20"/>
          </w:rPr>
        </w:r>
        <w:r w:rsidR="003C1BF7" w:rsidRPr="00193222">
          <w:rPr>
            <w:b w:val="0"/>
            <w:bCs w:val="0"/>
            <w:webHidden/>
            <w:sz w:val="20"/>
            <w:szCs w:val="20"/>
          </w:rPr>
          <w:fldChar w:fldCharType="separate"/>
        </w:r>
        <w:r w:rsidR="00271567">
          <w:rPr>
            <w:b w:val="0"/>
            <w:bCs w:val="0"/>
            <w:webHidden/>
            <w:sz w:val="20"/>
            <w:szCs w:val="20"/>
          </w:rPr>
          <w:t>11</w:t>
        </w:r>
        <w:r w:rsidR="003C1BF7" w:rsidRPr="00193222">
          <w:rPr>
            <w:b w:val="0"/>
            <w:bCs w:val="0"/>
            <w:webHidden/>
            <w:sz w:val="20"/>
            <w:szCs w:val="20"/>
          </w:rPr>
          <w:fldChar w:fldCharType="end"/>
        </w:r>
      </w:hyperlink>
    </w:p>
    <w:p w14:paraId="11C4CB04" w14:textId="09C4A402" w:rsidR="003C1BF7" w:rsidRPr="00193222" w:rsidRDefault="001C5855" w:rsidP="0071334C">
      <w:pPr>
        <w:pStyle w:val="TOC2"/>
        <w:rPr>
          <w:rFonts w:ascii="Arial" w:hAnsi="Arial"/>
          <w:b/>
          <w:bCs/>
          <w:sz w:val="22"/>
          <w:szCs w:val="22"/>
          <w:lang w:eastAsia="ja-JP"/>
        </w:rPr>
      </w:pPr>
      <w:hyperlink w:anchor="_Toc58990678" w:history="1">
        <w:r w:rsidR="003C1BF7" w:rsidRPr="00193222">
          <w:rPr>
            <w:rStyle w:val="Hyperlink"/>
            <w:rFonts w:ascii="Arial" w:hAnsi="Arial"/>
          </w:rPr>
          <w:t>4.1 Download</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_Toc58990678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11</w:t>
        </w:r>
        <w:r w:rsidR="003C1BF7" w:rsidRPr="00193222">
          <w:rPr>
            <w:rFonts w:ascii="Arial" w:hAnsi="Arial"/>
            <w:webHidden/>
          </w:rPr>
          <w:fldChar w:fldCharType="end"/>
        </w:r>
      </w:hyperlink>
    </w:p>
    <w:p w14:paraId="45AD1CF0" w14:textId="53844FF7" w:rsidR="003C1BF7" w:rsidRPr="00193222" w:rsidRDefault="003C1BF7">
      <w:pPr>
        <w:pStyle w:val="TOC3"/>
        <w:tabs>
          <w:tab w:val="right" w:pos="11366"/>
        </w:tabs>
        <w:rPr>
          <w:rFonts w:ascii="Arial" w:hAnsi="Arial" w:cs="Arial"/>
          <w:noProof/>
          <w:sz w:val="22"/>
          <w:szCs w:val="22"/>
          <w:lang w:eastAsia="ja-JP"/>
        </w:rPr>
      </w:pPr>
    </w:p>
    <w:p w14:paraId="1D3BFDC7" w14:textId="77283FB4" w:rsidR="003C1BF7" w:rsidRPr="00193222" w:rsidRDefault="001C5855">
      <w:pPr>
        <w:pStyle w:val="TOC3"/>
        <w:tabs>
          <w:tab w:val="right" w:pos="11366"/>
        </w:tabs>
        <w:rPr>
          <w:rFonts w:ascii="Arial" w:hAnsi="Arial" w:cs="Arial"/>
          <w:noProof/>
          <w:sz w:val="22"/>
          <w:szCs w:val="22"/>
          <w:lang w:eastAsia="ja-JP"/>
        </w:rPr>
      </w:pPr>
      <w:hyperlink w:anchor="_Toc58990680" w:history="1">
        <w:r w:rsidR="003C1BF7" w:rsidRPr="00193222">
          <w:rPr>
            <w:rStyle w:val="Hyperlink"/>
            <w:rFonts w:ascii="Arial" w:hAnsi="Arial" w:cs="Arial"/>
            <w:noProof/>
          </w:rPr>
          <w:t xml:space="preserve">4.1.2 ACRT from </w:t>
        </w:r>
        <w:r w:rsidR="00BF5887">
          <w:rPr>
            <w:rStyle w:val="Hyperlink"/>
            <w:rFonts w:ascii="Arial" w:hAnsi="Arial" w:cs="Arial"/>
            <w:noProof/>
          </w:rPr>
          <w:t>GitLab</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_Toc58990680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11</w:t>
        </w:r>
        <w:r w:rsidR="003C1BF7" w:rsidRPr="00193222">
          <w:rPr>
            <w:rFonts w:ascii="Arial" w:hAnsi="Arial" w:cs="Arial"/>
            <w:noProof/>
            <w:webHidden/>
          </w:rPr>
          <w:fldChar w:fldCharType="end"/>
        </w:r>
      </w:hyperlink>
    </w:p>
    <w:p w14:paraId="218385EC" w14:textId="6C78CD2B" w:rsidR="003C1BF7" w:rsidRPr="00193222" w:rsidRDefault="001C5855" w:rsidP="0071334C">
      <w:pPr>
        <w:pStyle w:val="TOC2"/>
        <w:rPr>
          <w:rFonts w:ascii="Arial" w:hAnsi="Arial"/>
          <w:b/>
          <w:bCs/>
          <w:sz w:val="22"/>
          <w:szCs w:val="22"/>
          <w:lang w:eastAsia="ja-JP"/>
        </w:rPr>
      </w:pPr>
      <w:hyperlink w:anchor="_Toc58990681" w:history="1">
        <w:r w:rsidR="003C1BF7" w:rsidRPr="00193222">
          <w:rPr>
            <w:rStyle w:val="Hyperlink"/>
            <w:rFonts w:ascii="Arial" w:hAnsi="Arial"/>
          </w:rPr>
          <w:t>4.2 Files in ACRT Source Files</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_Toc58990681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12</w:t>
        </w:r>
        <w:r w:rsidR="003C1BF7" w:rsidRPr="00193222">
          <w:rPr>
            <w:rFonts w:ascii="Arial" w:hAnsi="Arial"/>
            <w:webHidden/>
          </w:rPr>
          <w:fldChar w:fldCharType="end"/>
        </w:r>
      </w:hyperlink>
    </w:p>
    <w:p w14:paraId="4DB58547" w14:textId="08519F33" w:rsidR="003C1BF7" w:rsidRPr="00193222" w:rsidRDefault="001C5855" w:rsidP="0071334C">
      <w:pPr>
        <w:pStyle w:val="TOC2"/>
        <w:rPr>
          <w:rFonts w:ascii="Arial" w:hAnsi="Arial"/>
          <w:b/>
          <w:bCs/>
          <w:sz w:val="22"/>
          <w:szCs w:val="22"/>
          <w:lang w:eastAsia="ja-JP"/>
        </w:rPr>
      </w:pPr>
      <w:hyperlink w:anchor="_Toc58990682" w:history="1">
        <w:r w:rsidR="003C1BF7" w:rsidRPr="00193222">
          <w:rPr>
            <w:rStyle w:val="Hyperlink"/>
            <w:rFonts w:ascii="Arial" w:hAnsi="Arial"/>
          </w:rPr>
          <w:t>4.3 JSON File</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_Toc58990682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12</w:t>
        </w:r>
        <w:r w:rsidR="003C1BF7" w:rsidRPr="00193222">
          <w:rPr>
            <w:rFonts w:ascii="Arial" w:hAnsi="Arial"/>
            <w:webHidden/>
          </w:rPr>
          <w:fldChar w:fldCharType="end"/>
        </w:r>
      </w:hyperlink>
    </w:p>
    <w:p w14:paraId="47C6C6C4" w14:textId="6BCEAB0C" w:rsidR="003C1BF7" w:rsidRPr="00193222" w:rsidRDefault="001C5855">
      <w:pPr>
        <w:pStyle w:val="TOC3"/>
        <w:tabs>
          <w:tab w:val="right" w:pos="11366"/>
        </w:tabs>
        <w:rPr>
          <w:rFonts w:ascii="Arial" w:hAnsi="Arial" w:cs="Arial"/>
          <w:noProof/>
          <w:sz w:val="22"/>
          <w:szCs w:val="22"/>
          <w:lang w:eastAsia="ja-JP"/>
        </w:rPr>
      </w:pPr>
      <w:hyperlink w:anchor="_Toc58990683" w:history="1">
        <w:r w:rsidR="003C1BF7" w:rsidRPr="00193222">
          <w:rPr>
            <w:rStyle w:val="Hyperlink"/>
            <w:rFonts w:ascii="Arial" w:hAnsi="Arial" w:cs="Arial"/>
            <w:noProof/>
          </w:rPr>
          <w:t>4.3.1 Introduction to JSON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_Toc58990683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12</w:t>
        </w:r>
        <w:r w:rsidR="003C1BF7" w:rsidRPr="00193222">
          <w:rPr>
            <w:rFonts w:ascii="Arial" w:hAnsi="Arial" w:cs="Arial"/>
            <w:noProof/>
            <w:webHidden/>
          </w:rPr>
          <w:fldChar w:fldCharType="end"/>
        </w:r>
      </w:hyperlink>
    </w:p>
    <w:p w14:paraId="2FC41C1B" w14:textId="694976C6" w:rsidR="003C1BF7" w:rsidRPr="00193222" w:rsidRDefault="001C5855">
      <w:pPr>
        <w:pStyle w:val="TOC3"/>
        <w:tabs>
          <w:tab w:val="right" w:pos="11366"/>
        </w:tabs>
        <w:rPr>
          <w:rFonts w:ascii="Arial" w:hAnsi="Arial" w:cs="Arial"/>
          <w:noProof/>
          <w:sz w:val="22"/>
          <w:szCs w:val="22"/>
          <w:lang w:eastAsia="ja-JP"/>
        </w:rPr>
      </w:pPr>
      <w:hyperlink w:anchor="_Toc58990684" w:history="1">
        <w:r w:rsidR="003C1BF7" w:rsidRPr="00193222">
          <w:rPr>
            <w:rStyle w:val="Hyperlink"/>
            <w:rFonts w:ascii="Arial" w:hAnsi="Arial" w:cs="Arial"/>
            <w:noProof/>
          </w:rPr>
          <w:t>4.3.2 How to Manipulate the JSON File</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_Toc58990684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13</w:t>
        </w:r>
        <w:r w:rsidR="003C1BF7" w:rsidRPr="00193222">
          <w:rPr>
            <w:rFonts w:ascii="Arial" w:hAnsi="Arial" w:cs="Arial"/>
            <w:noProof/>
            <w:webHidden/>
          </w:rPr>
          <w:fldChar w:fldCharType="end"/>
        </w:r>
      </w:hyperlink>
    </w:p>
    <w:p w14:paraId="1176F58D" w14:textId="77A655C8" w:rsidR="003C1BF7" w:rsidRPr="00193222" w:rsidRDefault="001C5855">
      <w:pPr>
        <w:pStyle w:val="TOC3"/>
        <w:tabs>
          <w:tab w:val="right" w:pos="11366"/>
        </w:tabs>
        <w:rPr>
          <w:rFonts w:ascii="Arial" w:hAnsi="Arial" w:cs="Arial"/>
          <w:noProof/>
          <w:sz w:val="22"/>
          <w:szCs w:val="22"/>
          <w:lang w:eastAsia="ja-JP"/>
        </w:rPr>
      </w:pPr>
      <w:hyperlink w:anchor="_Toc58990685" w:history="1">
        <w:r w:rsidR="003C1BF7" w:rsidRPr="00193222">
          <w:rPr>
            <w:rStyle w:val="Hyperlink"/>
            <w:rFonts w:ascii="Arial" w:hAnsi="Arial" w:cs="Arial"/>
            <w:noProof/>
          </w:rPr>
          <w:t>4.3.3 How to Update Test Conditions</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_Toc58990685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13</w:t>
        </w:r>
        <w:r w:rsidR="003C1BF7" w:rsidRPr="00193222">
          <w:rPr>
            <w:rFonts w:ascii="Arial" w:hAnsi="Arial" w:cs="Arial"/>
            <w:noProof/>
            <w:webHidden/>
          </w:rPr>
          <w:fldChar w:fldCharType="end"/>
        </w:r>
      </w:hyperlink>
    </w:p>
    <w:p w14:paraId="1BB6EF7A" w14:textId="7D869462" w:rsidR="003C1BF7" w:rsidRPr="00193222" w:rsidRDefault="001C5855">
      <w:pPr>
        <w:pStyle w:val="TOC3"/>
        <w:tabs>
          <w:tab w:val="right" w:pos="11366"/>
        </w:tabs>
        <w:rPr>
          <w:rFonts w:ascii="Arial" w:hAnsi="Arial" w:cs="Arial"/>
          <w:noProof/>
          <w:sz w:val="22"/>
          <w:szCs w:val="22"/>
          <w:lang w:eastAsia="ja-JP"/>
        </w:rPr>
      </w:pPr>
      <w:hyperlink w:anchor="_Toc58990686" w:history="1">
        <w:r w:rsidR="003C1BF7" w:rsidRPr="00193222">
          <w:rPr>
            <w:rStyle w:val="Hyperlink"/>
            <w:rFonts w:ascii="Arial" w:hAnsi="Arial" w:cs="Arial"/>
            <w:noProof/>
          </w:rPr>
          <w:t>4.3.4 Updating Dropdown Menu Option</w:t>
        </w:r>
        <w:r w:rsidR="003C1BF7" w:rsidRPr="00193222">
          <w:rPr>
            <w:rFonts w:ascii="Arial" w:hAnsi="Arial" w:cs="Arial"/>
            <w:noProof/>
            <w:webHidden/>
          </w:rPr>
          <w:tab/>
        </w:r>
        <w:r w:rsidR="003C1BF7" w:rsidRPr="00193222">
          <w:rPr>
            <w:rFonts w:ascii="Arial" w:hAnsi="Arial" w:cs="Arial"/>
            <w:noProof/>
            <w:webHidden/>
          </w:rPr>
          <w:fldChar w:fldCharType="begin"/>
        </w:r>
        <w:r w:rsidR="003C1BF7" w:rsidRPr="00193222">
          <w:rPr>
            <w:rFonts w:ascii="Arial" w:hAnsi="Arial" w:cs="Arial"/>
            <w:noProof/>
            <w:webHidden/>
          </w:rPr>
          <w:instrText xml:space="preserve"> PAGEREF _Toc58990686 \h </w:instrText>
        </w:r>
        <w:r w:rsidR="003C1BF7" w:rsidRPr="00193222">
          <w:rPr>
            <w:rFonts w:ascii="Arial" w:hAnsi="Arial" w:cs="Arial"/>
            <w:noProof/>
            <w:webHidden/>
          </w:rPr>
        </w:r>
        <w:r w:rsidR="003C1BF7" w:rsidRPr="00193222">
          <w:rPr>
            <w:rFonts w:ascii="Arial" w:hAnsi="Arial" w:cs="Arial"/>
            <w:noProof/>
            <w:webHidden/>
          </w:rPr>
          <w:fldChar w:fldCharType="separate"/>
        </w:r>
        <w:r w:rsidR="00271567">
          <w:rPr>
            <w:rFonts w:ascii="Arial" w:hAnsi="Arial" w:cs="Arial"/>
            <w:noProof/>
            <w:webHidden/>
          </w:rPr>
          <w:t>13</w:t>
        </w:r>
        <w:r w:rsidR="003C1BF7" w:rsidRPr="00193222">
          <w:rPr>
            <w:rFonts w:ascii="Arial" w:hAnsi="Arial" w:cs="Arial"/>
            <w:noProof/>
            <w:webHidden/>
          </w:rPr>
          <w:fldChar w:fldCharType="end"/>
        </w:r>
      </w:hyperlink>
    </w:p>
    <w:p w14:paraId="540DD936" w14:textId="43B0DCC8" w:rsidR="003C1BF7" w:rsidRPr="00193222" w:rsidRDefault="001C5855" w:rsidP="0071334C">
      <w:pPr>
        <w:pStyle w:val="TOC2"/>
        <w:rPr>
          <w:rFonts w:ascii="Arial" w:hAnsi="Arial"/>
          <w:b/>
          <w:bCs/>
          <w:sz w:val="22"/>
          <w:szCs w:val="22"/>
          <w:lang w:eastAsia="ja-JP"/>
        </w:rPr>
      </w:pPr>
      <w:hyperlink w:anchor="_Toc58990687" w:history="1">
        <w:r w:rsidR="003C1BF7" w:rsidRPr="00193222">
          <w:rPr>
            <w:rStyle w:val="Hyperlink"/>
            <w:rFonts w:ascii="Arial" w:hAnsi="Arial"/>
          </w:rPr>
          <w:t xml:space="preserve">4.4 Accessibility Compliance Management System (ACMS) </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_Toc58990687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13</w:t>
        </w:r>
        <w:r w:rsidR="003C1BF7" w:rsidRPr="00193222">
          <w:rPr>
            <w:rFonts w:ascii="Arial" w:hAnsi="Arial"/>
            <w:webHidden/>
          </w:rPr>
          <w:fldChar w:fldCharType="end"/>
        </w:r>
      </w:hyperlink>
    </w:p>
    <w:p w14:paraId="3252C7CE" w14:textId="3B652510" w:rsidR="003C1BF7" w:rsidRPr="00193222" w:rsidRDefault="001C5855" w:rsidP="0071334C">
      <w:pPr>
        <w:pStyle w:val="TOC2"/>
        <w:rPr>
          <w:rFonts w:ascii="Arial" w:hAnsi="Arial"/>
          <w:b/>
          <w:bCs/>
          <w:sz w:val="22"/>
          <w:szCs w:val="22"/>
          <w:lang w:eastAsia="ja-JP"/>
        </w:rPr>
      </w:pPr>
      <w:hyperlink w:anchor="_Toc58990688" w:history="1">
        <w:r w:rsidR="003C1BF7" w:rsidRPr="00193222">
          <w:rPr>
            <w:rStyle w:val="Hyperlink"/>
            <w:rFonts w:ascii="Arial" w:hAnsi="Arial"/>
          </w:rPr>
          <w:t>4.5 Help Desk</w:t>
        </w:r>
        <w:r w:rsidR="003C1BF7" w:rsidRPr="00193222">
          <w:rPr>
            <w:rFonts w:ascii="Arial" w:hAnsi="Arial"/>
            <w:webHidden/>
          </w:rPr>
          <w:tab/>
        </w:r>
        <w:r w:rsidR="003C1BF7" w:rsidRPr="00193222">
          <w:rPr>
            <w:rFonts w:ascii="Arial" w:hAnsi="Arial"/>
            <w:webHidden/>
          </w:rPr>
          <w:fldChar w:fldCharType="begin"/>
        </w:r>
        <w:r w:rsidR="003C1BF7" w:rsidRPr="00193222">
          <w:rPr>
            <w:rFonts w:ascii="Arial" w:hAnsi="Arial"/>
            <w:webHidden/>
          </w:rPr>
          <w:instrText xml:space="preserve"> PAGEREF _Toc58990688 \h </w:instrText>
        </w:r>
        <w:r w:rsidR="003C1BF7" w:rsidRPr="00193222">
          <w:rPr>
            <w:rFonts w:ascii="Arial" w:hAnsi="Arial"/>
            <w:webHidden/>
          </w:rPr>
        </w:r>
        <w:r w:rsidR="003C1BF7" w:rsidRPr="00193222">
          <w:rPr>
            <w:rFonts w:ascii="Arial" w:hAnsi="Arial"/>
            <w:webHidden/>
          </w:rPr>
          <w:fldChar w:fldCharType="separate"/>
        </w:r>
        <w:r w:rsidR="00271567">
          <w:rPr>
            <w:rFonts w:ascii="Arial" w:hAnsi="Arial"/>
            <w:webHidden/>
          </w:rPr>
          <w:t>14</w:t>
        </w:r>
        <w:r w:rsidR="003C1BF7" w:rsidRPr="00193222">
          <w:rPr>
            <w:rFonts w:ascii="Arial" w:hAnsi="Arial"/>
            <w:webHidden/>
          </w:rPr>
          <w:fldChar w:fldCharType="end"/>
        </w:r>
      </w:hyperlink>
    </w:p>
    <w:p w14:paraId="1CB11984" w14:textId="429E3075" w:rsidR="00BF22AC" w:rsidRPr="00C14B34" w:rsidRDefault="00350323" w:rsidP="00350323">
      <w:pPr>
        <w:spacing w:after="0" w:line="240" w:lineRule="auto"/>
        <w:jc w:val="center"/>
        <w:rPr>
          <w:rFonts w:ascii="Arial" w:hAnsi="Arial" w:cs="Arial"/>
          <w:b/>
          <w:bCs/>
          <w:caps/>
        </w:rPr>
      </w:pPr>
      <w:r w:rsidRPr="00193222">
        <w:rPr>
          <w:rFonts w:ascii="Arial" w:hAnsi="Arial" w:cs="Arial"/>
          <w:b/>
          <w:bCs/>
          <w:caps/>
        </w:rPr>
        <w:fldChar w:fldCharType="end"/>
      </w:r>
    </w:p>
    <w:p w14:paraId="274E50CA" w14:textId="0794F32A" w:rsidR="00510CD9" w:rsidRPr="00D4747E" w:rsidRDefault="00450DED" w:rsidP="00D4747E">
      <w:pPr>
        <w:pStyle w:val="Heading1"/>
        <w:rPr>
          <w:rFonts w:cs="Arial"/>
          <w:szCs w:val="44"/>
        </w:rPr>
      </w:pPr>
      <w:bookmarkStart w:id="1" w:name="_Toc56176930"/>
      <w:bookmarkEnd w:id="0"/>
      <w:r w:rsidRPr="00C14B34">
        <w:br w:type="page"/>
      </w:r>
      <w:bookmarkStart w:id="2" w:name="_Toc58990660"/>
      <w:r w:rsidR="0055315E">
        <w:rPr>
          <w:b w:val="0"/>
          <w:noProof/>
        </w:rPr>
        <mc:AlternateContent>
          <mc:Choice Requires="wpg">
            <w:drawing>
              <wp:anchor distT="0" distB="0" distL="114300" distR="114300" simplePos="0" relativeHeight="251658241" behindDoc="0" locked="0" layoutInCell="1" allowOverlap="1" wp14:anchorId="544CC7B8" wp14:editId="6227FB8C">
                <wp:simplePos x="0" y="0"/>
                <wp:positionH relativeFrom="column">
                  <wp:posOffset>-150495</wp:posOffset>
                </wp:positionH>
                <wp:positionV relativeFrom="paragraph">
                  <wp:posOffset>288925</wp:posOffset>
                </wp:positionV>
                <wp:extent cx="6917055" cy="495300"/>
                <wp:effectExtent l="0" t="0" r="36195" b="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917055" cy="495300"/>
                          <a:chOff x="0" y="0"/>
                          <a:chExt cx="6917055" cy="495300"/>
                        </a:xfrm>
                      </wpg:grpSpPr>
                      <pic:pic xmlns:pic="http://schemas.openxmlformats.org/drawingml/2006/picture">
                        <pic:nvPicPr>
                          <pic:cNvPr id="44" name="Picture 44">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300"/>
                          </a:xfrm>
                          <a:prstGeom prst="rect">
                            <a:avLst/>
                          </a:prstGeom>
                        </pic:spPr>
                      </pic:pic>
                      <wps:wsp>
                        <wps:cNvPr id="45" name="Straight Connector 45">
                          <a:extLst>
                            <a:ext uri="{C183D7F6-B498-43B3-948B-1728B52AA6E4}">
                              <adec:decorative xmlns:adec="http://schemas.microsoft.com/office/drawing/2017/decorative" val="1"/>
                            </a:ext>
                          </a:extLst>
                        </wps:cNvPr>
                        <wps:cNvCnPr/>
                        <wps:spPr>
                          <a:xfrm>
                            <a:off x="381000" y="238125"/>
                            <a:ext cx="6536055" cy="15240"/>
                          </a:xfrm>
                          <a:prstGeom prst="line">
                            <a:avLst/>
                          </a:prstGeom>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arto="http://schemas.microsoft.com/office/word/2006/arto" xmlns:adec="http://schemas.microsoft.com/office/drawing/2017/decorative" xmlns:a14="http://schemas.microsoft.com/office/drawing/2010/main" xmlns:pic="http://schemas.openxmlformats.org/drawingml/2006/picture" xmlns:a="http://schemas.openxmlformats.org/drawingml/2006/main">
            <w:pict>
              <v:group id="Group 5" style="position:absolute;margin-left:-11.85pt;margin-top:22.75pt;width:544.65pt;height:39pt;z-index:251658241" coordsize="69170,4953" o:spid="_x0000_s1026" w14:anchorId="4D0CC6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">
                <v:shape id="Picture 44" style="position:absolute;width:4876;height:495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">
                  <v:imagedata o:title="" r:id="rId18"/>
                </v:shape>
                <v:line id="Straight Connector 45" style="position:absolute;visibility:visible;mso-wrap-style:square" o:spid="_x0000_s1028" strokecolor="black [3200]" strokeweight="2pt" o:connectortype="straight" from="3810,2381" to="69170,2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"/>
              </v:group>
            </w:pict>
          </mc:Fallback>
        </mc:AlternateContent>
      </w:r>
      <w:r w:rsidR="00510CD9">
        <w:tab/>
      </w:r>
      <w:r w:rsidR="00961858" w:rsidRPr="00D4747E">
        <w:rPr>
          <w:rFonts w:cs="Arial"/>
          <w:color w:val="auto"/>
          <w:szCs w:val="44"/>
        </w:rPr>
        <w:t xml:space="preserve">Section 1: </w:t>
      </w:r>
      <w:r w:rsidR="00510CD9" w:rsidRPr="00D4747E">
        <w:rPr>
          <w:rFonts w:cs="Arial"/>
          <w:color w:val="auto"/>
          <w:szCs w:val="44"/>
        </w:rPr>
        <w:t>ACRT</w:t>
      </w:r>
      <w:r w:rsidR="00931C43" w:rsidRPr="00D4747E">
        <w:rPr>
          <w:rFonts w:cs="Arial"/>
          <w:color w:val="auto"/>
          <w:szCs w:val="44"/>
        </w:rPr>
        <w:t xml:space="preserve"> Overview</w:t>
      </w:r>
      <w:bookmarkEnd w:id="1"/>
      <w:bookmarkEnd w:id="2"/>
      <w:r w:rsidR="00510CD9" w:rsidRPr="00D4747E">
        <w:rPr>
          <w:rFonts w:cs="Arial"/>
          <w:color w:val="auto"/>
          <w:szCs w:val="44"/>
        </w:rPr>
        <w:tab/>
      </w:r>
      <w:bookmarkStart w:id="3" w:name="_Toc56176931"/>
      <w:bookmarkStart w:id="4" w:name="_Toc58990661"/>
      <w:r w:rsidR="0055315E" w:rsidRPr="00D4747E">
        <w:rPr>
          <w:rFonts w:cs="Arial"/>
          <w:szCs w:val="44"/>
        </w:rPr>
        <w:br/>
      </w:r>
    </w:p>
    <w:p w14:paraId="2B5D7FE0" w14:textId="0FB64D5D" w:rsidR="00D429A7" w:rsidRPr="006B3461" w:rsidRDefault="00032BEE" w:rsidP="4461BF4A">
      <w:pPr>
        <w:pStyle w:val="Heading2"/>
        <w:jc w:val="both"/>
        <w:rPr>
          <w:rFonts w:cs="Arial"/>
        </w:rPr>
      </w:pPr>
      <w:r>
        <w:rPr>
          <w:rFonts w:cs="Arial"/>
        </w:rPr>
        <w:br/>
      </w:r>
      <w:r w:rsidR="28C9929A" w:rsidRPr="4461BF4A">
        <w:rPr>
          <w:rFonts w:cs="Arial"/>
        </w:rPr>
        <w:t xml:space="preserve">1.1 </w:t>
      </w:r>
      <w:r w:rsidR="00931C43" w:rsidRPr="000C6105">
        <w:rPr>
          <w:rFonts w:cs="Arial"/>
        </w:rPr>
        <w:t>Introduction to ACRT</w:t>
      </w:r>
      <w:bookmarkEnd w:id="3"/>
      <w:bookmarkEnd w:id="4"/>
    </w:p>
    <w:p w14:paraId="5BEE502C" w14:textId="2555D383" w:rsidR="00BF1D35" w:rsidRPr="00BF1D35" w:rsidRDefault="065655D2" w:rsidP="32E79DE7">
      <w:pPr>
        <w:pStyle w:val="ListParagraph"/>
        <w:spacing w:line="276" w:lineRule="auto"/>
        <w:ind w:left="144"/>
        <w:rPr>
          <w:rFonts w:ascii="Arial" w:hAnsi="Arial" w:cs="Arial"/>
        </w:rPr>
      </w:pPr>
      <w:r w:rsidRPr="32E79DE7">
        <w:rPr>
          <w:rFonts w:ascii="Arial" w:hAnsi="Arial" w:cs="Arial"/>
        </w:rPr>
        <w:t xml:space="preserve">ACRT is a </w:t>
      </w:r>
      <w:r w:rsidR="63FEB00C" w:rsidRPr="32E79DE7">
        <w:rPr>
          <w:rFonts w:ascii="Arial" w:hAnsi="Arial" w:cs="Arial"/>
        </w:rPr>
        <w:t xml:space="preserve">free </w:t>
      </w:r>
      <w:r w:rsidRPr="32E79DE7">
        <w:rPr>
          <w:rFonts w:ascii="Arial" w:hAnsi="Arial" w:cs="Arial"/>
        </w:rPr>
        <w:t>open</w:t>
      </w:r>
      <w:r w:rsidR="2034A51C" w:rsidRPr="32E79DE7">
        <w:rPr>
          <w:rFonts w:ascii="Arial" w:hAnsi="Arial" w:cs="Arial"/>
        </w:rPr>
        <w:t xml:space="preserve"> </w:t>
      </w:r>
      <w:r w:rsidRPr="32E79DE7">
        <w:rPr>
          <w:rFonts w:ascii="Arial" w:hAnsi="Arial" w:cs="Arial"/>
        </w:rPr>
        <w:t>source (MIT License) and browser-based application compatible to all common operating systems and does not require installation.</w:t>
      </w:r>
      <w:r w:rsidR="008F385C" w:rsidRPr="32E79DE7">
        <w:rPr>
          <w:rFonts w:ascii="Arial" w:hAnsi="Arial" w:cs="Arial"/>
        </w:rPr>
        <w:t xml:space="preserve"> The current version of ACRT uses Trusted Tester v5</w:t>
      </w:r>
      <w:r w:rsidR="7EF3B1E0" w:rsidRPr="32E79DE7">
        <w:rPr>
          <w:rFonts w:ascii="Arial" w:hAnsi="Arial" w:cs="Arial"/>
        </w:rPr>
        <w:t>.1.1</w:t>
      </w:r>
      <w:r w:rsidR="008F385C" w:rsidRPr="32E79DE7">
        <w:rPr>
          <w:rFonts w:ascii="Arial" w:hAnsi="Arial" w:cs="Arial"/>
        </w:rPr>
        <w:t>.</w:t>
      </w:r>
      <w:r w:rsidRPr="32E79DE7">
        <w:rPr>
          <w:rFonts w:ascii="Arial" w:hAnsi="Arial" w:cs="Arial"/>
        </w:rPr>
        <w:t xml:space="preserve"> As a standalone application, it does not directly interact with any resources outside the local working machine. </w:t>
      </w:r>
      <w:r w:rsidR="461FAA5C" w:rsidRPr="32E79DE7">
        <w:rPr>
          <w:rFonts w:ascii="Arial" w:hAnsi="Arial" w:cs="Arial"/>
        </w:rPr>
        <w:t xml:space="preserve">Captured data can be stored on a local machine in JSON file format or HTML file format. </w:t>
      </w:r>
      <w:r w:rsidR="008F385C" w:rsidRPr="32E79DE7">
        <w:rPr>
          <w:rFonts w:ascii="Arial" w:hAnsi="Arial" w:cs="Arial"/>
        </w:rPr>
        <w:t>All test results can be modified based on different organizational and testing needs.</w:t>
      </w:r>
      <w:r w:rsidR="008F385C" w:rsidRPr="32E79DE7">
        <w:rPr>
          <w:rFonts w:ascii="Arial" w:hAnsi="Arial" w:cs="Arial"/>
          <w:noProof/>
        </w:rPr>
        <w:t xml:space="preserve"> </w:t>
      </w:r>
      <w:r w:rsidR="461FAA5C" w:rsidRPr="32E79DE7">
        <w:rPr>
          <w:rFonts w:ascii="Arial" w:hAnsi="Arial" w:cs="Arial"/>
        </w:rPr>
        <w:t xml:space="preserve">All </w:t>
      </w:r>
      <w:r w:rsidR="008F385C" w:rsidRPr="32E79DE7">
        <w:rPr>
          <w:rFonts w:ascii="Arial" w:hAnsi="Arial" w:cs="Arial"/>
        </w:rPr>
        <w:t xml:space="preserve">test </w:t>
      </w:r>
      <w:r w:rsidR="461FAA5C" w:rsidRPr="32E79DE7">
        <w:rPr>
          <w:rFonts w:ascii="Arial" w:hAnsi="Arial" w:cs="Arial"/>
        </w:rPr>
        <w:t xml:space="preserve">data can be shared using storage devices, </w:t>
      </w:r>
      <w:r w:rsidR="1DA3F8C9" w:rsidRPr="32E79DE7">
        <w:rPr>
          <w:rFonts w:ascii="Arial" w:hAnsi="Arial" w:cs="Arial"/>
        </w:rPr>
        <w:t xml:space="preserve">as </w:t>
      </w:r>
      <w:r w:rsidR="461FAA5C" w:rsidRPr="32E79DE7">
        <w:rPr>
          <w:rFonts w:ascii="Arial" w:hAnsi="Arial" w:cs="Arial"/>
        </w:rPr>
        <w:t>email attachments, and/or print</w:t>
      </w:r>
      <w:r w:rsidR="1DA3F8C9" w:rsidRPr="32E79DE7">
        <w:rPr>
          <w:rFonts w:ascii="Arial" w:hAnsi="Arial" w:cs="Arial"/>
        </w:rPr>
        <w:t>ed</w:t>
      </w:r>
      <w:r w:rsidR="461FAA5C" w:rsidRPr="32E79DE7">
        <w:rPr>
          <w:rFonts w:ascii="Arial" w:hAnsi="Arial" w:cs="Arial"/>
        </w:rPr>
        <w:t xml:space="preserve"> HTML reports, as needed. </w:t>
      </w:r>
      <w:r w:rsidR="508E16F9" w:rsidRPr="32E79DE7">
        <w:rPr>
          <w:rFonts w:ascii="Arial" w:hAnsi="Arial" w:cs="Arial"/>
          <w:noProof/>
        </w:rPr>
        <w:t xml:space="preserve">Access to government sites or databases is not required to use ACRT and </w:t>
      </w:r>
      <w:r w:rsidR="508E16F9" w:rsidRPr="32E79DE7">
        <w:rPr>
          <w:rFonts w:ascii="Arial" w:hAnsi="Arial" w:cs="Arial"/>
        </w:rPr>
        <w:t>private email accounts are accepted.</w:t>
      </w:r>
    </w:p>
    <w:p w14:paraId="23D04615" w14:textId="0B65FEF8" w:rsidR="00BF1D35" w:rsidRDefault="00BF1D35" w:rsidP="00331389">
      <w:pPr>
        <w:pStyle w:val="ListParagraph"/>
        <w:spacing w:line="276" w:lineRule="auto"/>
        <w:ind w:left="144"/>
      </w:pPr>
    </w:p>
    <w:p w14:paraId="05562B60" w14:textId="76AC9751" w:rsidR="00AF4EEE" w:rsidRPr="000C6105" w:rsidRDefault="5F13B96B" w:rsidP="72CFA6FC">
      <w:pPr>
        <w:pStyle w:val="ListParagraph"/>
        <w:spacing w:line="276" w:lineRule="auto"/>
        <w:ind w:left="144"/>
        <w:rPr>
          <w:rFonts w:ascii="Arial" w:hAnsi="Arial" w:cs="Arial"/>
        </w:rPr>
      </w:pPr>
      <w:r w:rsidRPr="32E79DE7">
        <w:rPr>
          <w:rFonts w:ascii="Arial" w:hAnsi="Arial" w:cs="Arial"/>
          <w:noProof/>
        </w:rPr>
        <w:t xml:space="preserve">ACRT works best </w:t>
      </w:r>
      <w:r w:rsidR="6EA8D5DD" w:rsidRPr="32E79DE7">
        <w:rPr>
          <w:rFonts w:ascii="Arial" w:hAnsi="Arial" w:cs="Arial"/>
          <w:noProof/>
        </w:rPr>
        <w:t>with</w:t>
      </w:r>
      <w:r w:rsidRPr="32E79DE7">
        <w:rPr>
          <w:rFonts w:ascii="Arial" w:hAnsi="Arial" w:cs="Arial"/>
          <w:noProof/>
        </w:rPr>
        <w:t xml:space="preserve"> Google Chrome, Microsoft Edge, Safari, and Firefox. It is not compatible with Internet Explorer (IE). </w:t>
      </w:r>
    </w:p>
    <w:p w14:paraId="3C2092F4" w14:textId="01797F7E" w:rsidR="00BE704B" w:rsidRPr="006444A5" w:rsidRDefault="00BE704B" w:rsidP="006444A5">
      <w:pPr>
        <w:rPr>
          <w:rFonts w:ascii="Arial" w:hAnsi="Arial" w:cs="Arial"/>
        </w:rPr>
      </w:pPr>
      <w:bookmarkStart w:id="5" w:name="_Toc56176936"/>
    </w:p>
    <w:p w14:paraId="444B35EC" w14:textId="2B6A5BD0" w:rsidR="00BE704B" w:rsidRPr="00BE704B" w:rsidRDefault="00BE704B" w:rsidP="006B3461">
      <w:pPr>
        <w:pStyle w:val="Heading2"/>
      </w:pPr>
      <w:bookmarkStart w:id="6" w:name="_Toc58990662"/>
      <w:r w:rsidRPr="00BE704B">
        <w:t>1.</w:t>
      </w:r>
      <w:r w:rsidR="55F10160">
        <w:t>2</w:t>
      </w:r>
      <w:r w:rsidRPr="00BE704B">
        <w:t xml:space="preserve"> </w:t>
      </w:r>
      <w:r>
        <w:t>User Guide</w:t>
      </w:r>
      <w:bookmarkEnd w:id="6"/>
      <w:r w:rsidRPr="00BE704B">
        <w:t xml:space="preserve"> </w:t>
      </w:r>
    </w:p>
    <w:p w14:paraId="708FADB6" w14:textId="63C2CB33" w:rsidR="000D1D5C" w:rsidRDefault="17EC5E6F" w:rsidP="000D1D5C">
      <w:pPr>
        <w:pStyle w:val="ListParagraph"/>
        <w:ind w:left="144"/>
        <w:rPr>
          <w:rFonts w:ascii="Arial" w:hAnsi="Arial" w:cs="Arial"/>
        </w:rPr>
      </w:pPr>
      <w:r w:rsidRPr="111EFE9A">
        <w:rPr>
          <w:rFonts w:ascii="Arial" w:hAnsi="Arial" w:cs="Arial"/>
        </w:rPr>
        <w:t>The ACRT User Guide provides standardized instructions on using the application to create test results for web and/or software content. Refer</w:t>
      </w:r>
      <w:r w:rsidR="738273C6" w:rsidRPr="111EFE9A">
        <w:rPr>
          <w:rFonts w:ascii="Arial" w:hAnsi="Arial" w:cs="Arial"/>
        </w:rPr>
        <w:t xml:space="preserve"> to </w:t>
      </w:r>
      <w:r w:rsidRPr="111EFE9A">
        <w:rPr>
          <w:rFonts w:ascii="Arial" w:hAnsi="Arial" w:cs="Arial"/>
        </w:rPr>
        <w:t>th</w:t>
      </w:r>
      <w:r w:rsidR="34E5B32B" w:rsidRPr="111EFE9A">
        <w:rPr>
          <w:rFonts w:ascii="Arial" w:hAnsi="Arial" w:cs="Arial"/>
        </w:rPr>
        <w:t>is</w:t>
      </w:r>
      <w:r w:rsidRPr="111EFE9A">
        <w:rPr>
          <w:rFonts w:ascii="Arial" w:hAnsi="Arial" w:cs="Arial"/>
        </w:rPr>
        <w:t xml:space="preserve"> user guide for instructions on how to create, edit and view the Accessibility Conformance Report.</w:t>
      </w:r>
      <w:r w:rsidR="58ECD3C7" w:rsidRPr="111EFE9A">
        <w:rPr>
          <w:rFonts w:ascii="Arial" w:hAnsi="Arial" w:cs="Arial"/>
        </w:rPr>
        <w:t xml:space="preserve"> </w:t>
      </w:r>
      <w:r w:rsidRPr="111EFE9A">
        <w:rPr>
          <w:rFonts w:ascii="Arial" w:hAnsi="Arial" w:cs="Arial"/>
        </w:rPr>
        <w:t xml:space="preserve">To access it within ACRT, go to the instructions page and select the </w:t>
      </w:r>
      <w:r w:rsidR="44FAFE50" w:rsidRPr="111EFE9A">
        <w:rPr>
          <w:rFonts w:ascii="Arial" w:hAnsi="Arial" w:cs="Arial"/>
        </w:rPr>
        <w:t>‘</w:t>
      </w:r>
      <w:r w:rsidRPr="111EFE9A">
        <w:rPr>
          <w:rFonts w:ascii="Arial" w:hAnsi="Arial" w:cs="Arial"/>
        </w:rPr>
        <w:t>ACRT User Guide</w:t>
      </w:r>
      <w:r w:rsidR="44FAFE50" w:rsidRPr="111EFE9A">
        <w:rPr>
          <w:rFonts w:ascii="Arial" w:hAnsi="Arial" w:cs="Arial"/>
        </w:rPr>
        <w:t>’</w:t>
      </w:r>
      <w:r w:rsidRPr="111EFE9A">
        <w:rPr>
          <w:rFonts w:ascii="Arial" w:hAnsi="Arial" w:cs="Arial"/>
        </w:rPr>
        <w:t xml:space="preserve"> </w:t>
      </w:r>
      <w:r w:rsidR="0F9A90CB" w:rsidRPr="111EFE9A">
        <w:rPr>
          <w:rFonts w:ascii="Arial" w:hAnsi="Arial" w:cs="Arial"/>
        </w:rPr>
        <w:t>link</w:t>
      </w:r>
      <w:r w:rsidRPr="111EFE9A">
        <w:rPr>
          <w:rFonts w:ascii="Arial" w:hAnsi="Arial" w:cs="Arial"/>
        </w:rPr>
        <w:t xml:space="preserve"> to open the ACRT User Guide in a new tab. It can also be accessed in the Resources folder in both Word and PDF format. </w:t>
      </w:r>
      <w:r w:rsidRPr="111EFE9A">
        <w:rPr>
          <w:rFonts w:ascii="Arial" w:hAnsi="Arial" w:cs="Arial"/>
          <w:noProof/>
        </w:rPr>
        <w:t xml:space="preserve">The </w:t>
      </w:r>
      <w:r w:rsidRPr="111EFE9A">
        <w:rPr>
          <w:rFonts w:ascii="Arial" w:hAnsi="Arial" w:cs="Arial"/>
        </w:rPr>
        <w:t xml:space="preserve">language and user interface details may differ depending on the application version and browser used. </w:t>
      </w:r>
    </w:p>
    <w:p w14:paraId="75C98B05" w14:textId="77777777" w:rsidR="000D1D5C" w:rsidRDefault="000D1D5C" w:rsidP="000D1D5C">
      <w:pPr>
        <w:pStyle w:val="ListParagraph"/>
        <w:ind w:left="144"/>
        <w:rPr>
          <w:rFonts w:ascii="Arial" w:hAnsi="Arial" w:cs="Arial"/>
        </w:rPr>
      </w:pPr>
    </w:p>
    <w:p w14:paraId="196BF084" w14:textId="77777777" w:rsidR="00AE6D74" w:rsidRDefault="00AE6D74" w:rsidP="000D1D5C">
      <w:pPr>
        <w:pStyle w:val="ListParagraph"/>
        <w:ind w:left="144"/>
        <w:rPr>
          <w:rFonts w:ascii="Arial" w:hAnsi="Arial" w:cs="Arial"/>
          <w:b/>
          <w:sz w:val="44"/>
        </w:rPr>
      </w:pPr>
    </w:p>
    <w:p w14:paraId="35216689" w14:textId="5E1C09FE" w:rsidR="00AE6D74" w:rsidRDefault="00AE6D74">
      <w:pPr>
        <w:rPr>
          <w:rFonts w:ascii="Arial" w:hAnsi="Arial" w:cs="Arial"/>
          <w:b/>
          <w:sz w:val="44"/>
        </w:rPr>
      </w:pPr>
      <w:r w:rsidRPr="235263B5">
        <w:rPr>
          <w:rFonts w:ascii="Arial" w:hAnsi="Arial" w:cs="Arial"/>
          <w:b/>
          <w:sz w:val="44"/>
          <w:szCs w:val="44"/>
        </w:rPr>
        <w:br w:type="page"/>
      </w:r>
    </w:p>
    <w:p w14:paraId="6C7E47B0" w14:textId="38C0E053" w:rsidR="006D0DFA" w:rsidRPr="00450DED" w:rsidRDefault="00510CD9" w:rsidP="00450DED">
      <w:pPr>
        <w:pStyle w:val="Heading1"/>
        <w:rPr>
          <w:rFonts w:cs="Arial"/>
          <w:b w:val="0"/>
          <w:bCs/>
          <w:color w:val="auto"/>
          <w:szCs w:val="44"/>
        </w:rPr>
      </w:pPr>
      <w:bookmarkStart w:id="7" w:name="_Toc58990663"/>
      <w:r>
        <w:rPr>
          <w:noProof/>
        </w:rPr>
        <w:drawing>
          <wp:anchor distT="0" distB="0" distL="114300" distR="114300" simplePos="0" relativeHeight="251658240" behindDoc="0" locked="0" layoutInCell="1" allowOverlap="1" wp14:anchorId="03BEF45E" wp14:editId="59001B3F">
            <wp:simplePos x="0" y="0"/>
            <wp:positionH relativeFrom="page">
              <wp:posOffset>76200</wp:posOffset>
            </wp:positionH>
            <wp:positionV relativeFrom="paragraph">
              <wp:posOffset>133350</wp:posOffset>
            </wp:positionV>
            <wp:extent cx="534572" cy="542925"/>
            <wp:effectExtent l="0" t="0" r="0" b="0"/>
            <wp:wrapSquare wrapText="bothSides"/>
            <wp:docPr id="677056559" name="Picture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pic:nvPicPr>
                  <pic:blipFill>
                    <a:blip r:embed="rId13">
                      <a:extLst>
                        <a:ext uri="{28A0092B-C50C-407E-A947-70E740481C1C}">
                          <a14:useLocalDpi xmlns:a14="http://schemas.microsoft.com/office/drawing/2010/main" val="0"/>
                        </a:ext>
                      </a:extLst>
                    </a:blip>
                    <a:stretch>
                      <a:fillRect/>
                    </a:stretch>
                  </pic:blipFill>
                  <pic:spPr>
                    <a:xfrm>
                      <a:off x="0" y="0"/>
                      <a:ext cx="534572" cy="542925"/>
                    </a:xfrm>
                    <a:prstGeom prst="rect">
                      <a:avLst/>
                    </a:prstGeom>
                  </pic:spPr>
                </pic:pic>
              </a:graphicData>
            </a:graphic>
            <wp14:sizeRelH relativeFrom="page">
              <wp14:pctWidth>0</wp14:pctWidth>
            </wp14:sizeRelH>
            <wp14:sizeRelV relativeFrom="page">
              <wp14:pctHeight>0</wp14:pctHeight>
            </wp14:sizeRelV>
          </wp:anchor>
        </w:drawing>
      </w:r>
      <w:r w:rsidR="2D9DE933" w:rsidRPr="00450DED">
        <w:rPr>
          <w:rFonts w:cs="Arial"/>
          <w:bCs/>
          <w:color w:val="auto"/>
          <w:szCs w:val="44"/>
        </w:rPr>
        <w:t xml:space="preserve">Section 2: </w:t>
      </w:r>
      <w:r w:rsidR="2BD82B64" w:rsidRPr="00450DED">
        <w:rPr>
          <w:rFonts w:cs="Arial"/>
          <w:bCs/>
          <w:color w:val="auto"/>
          <w:szCs w:val="44"/>
        </w:rPr>
        <w:t>Create</w:t>
      </w:r>
      <w:r w:rsidR="3DE2E43E" w:rsidRPr="00450DED">
        <w:rPr>
          <w:rFonts w:cs="Arial"/>
          <w:bCs/>
          <w:color w:val="auto"/>
          <w:szCs w:val="44"/>
        </w:rPr>
        <w:t xml:space="preserve"> </w:t>
      </w:r>
      <w:r w:rsidR="2BD82B64" w:rsidRPr="00450DED">
        <w:rPr>
          <w:rFonts w:cs="Arial"/>
          <w:bCs/>
          <w:color w:val="auto"/>
          <w:szCs w:val="44"/>
        </w:rPr>
        <w:t>Report</w:t>
      </w:r>
      <w:bookmarkEnd w:id="5"/>
      <w:bookmarkEnd w:id="7"/>
    </w:p>
    <w:p w14:paraId="22EBDA61" w14:textId="737CC36A" w:rsidR="006C7657" w:rsidRDefault="00AE6D74" w:rsidP="00B96F69">
      <w:pPr>
        <w:pStyle w:val="ListParagraph"/>
        <w:ind w:left="144"/>
        <w:rPr>
          <w:rFonts w:ascii="Arial" w:hAnsi="Arial" w:cs="Arial"/>
        </w:rPr>
      </w:pPr>
      <w:r w:rsidRPr="00AE6D74">
        <w:rPr>
          <w:rFonts w:ascii="Arial" w:hAnsi="Arial" w:cs="Arial"/>
          <w:b/>
          <w:noProof/>
          <w:sz w:val="44"/>
        </w:rPr>
        <mc:AlternateContent>
          <mc:Choice Requires="wps">
            <w:drawing>
              <wp:anchor distT="0" distB="0" distL="114300" distR="114300" simplePos="0" relativeHeight="251658242" behindDoc="0" locked="0" layoutInCell="1" allowOverlap="1" wp14:anchorId="42B94BD7" wp14:editId="3C17E287">
                <wp:simplePos x="0" y="0"/>
                <wp:positionH relativeFrom="column">
                  <wp:posOffset>249555</wp:posOffset>
                </wp:positionH>
                <wp:positionV relativeFrom="paragraph">
                  <wp:posOffset>75565</wp:posOffset>
                </wp:positionV>
                <wp:extent cx="6564630" cy="15240"/>
                <wp:effectExtent l="0" t="0" r="26670" b="22860"/>
                <wp:wrapNone/>
                <wp:docPr id="46" name="Straight Connector 4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564630" cy="1524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adec="http://schemas.microsoft.com/office/drawing/2017/decorative" xmlns:a14="http://schemas.microsoft.com/office/drawing/2010/main" xmlns:pic="http://schemas.openxmlformats.org/drawingml/2006/picture" xmlns:a="http://schemas.openxmlformats.org/drawingml/2006/main" xmlns:arto="http://schemas.microsoft.com/office/word/2006/arto">
            <w:pict>
              <v:line id="Straight Connector 46" style="position:absolute;z-index:2516561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alt="&quot;&quot;" o:spid="_x0000_s1026" strokecolor="black [3200]" strokeweight="2pt" from="19.65pt,5.95pt" to="536.55pt,7.15pt" w14:anchorId="694BDFF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"/>
            </w:pict>
          </mc:Fallback>
        </mc:AlternateContent>
      </w:r>
    </w:p>
    <w:p w14:paraId="4A334EE6" w14:textId="77777777" w:rsidR="00510CD9" w:rsidRDefault="00510CD9" w:rsidP="00720675">
      <w:pPr>
        <w:pStyle w:val="Heading2"/>
        <w:rPr>
          <w:rStyle w:val="IntenseEmphasis"/>
          <w:b w:val="0"/>
          <w:bCs w:val="0"/>
          <w:i w:val="0"/>
          <w:iCs w:val="0"/>
        </w:rPr>
      </w:pPr>
      <w:bookmarkStart w:id="8" w:name="_Toc56176937"/>
      <w:bookmarkStart w:id="9" w:name="_Toc58990664"/>
    </w:p>
    <w:p w14:paraId="22B5E94B" w14:textId="7B5A170D" w:rsidR="00931C43" w:rsidRPr="00720675" w:rsidRDefault="000A3DBB" w:rsidP="00720675">
      <w:pPr>
        <w:pStyle w:val="Heading2"/>
        <w:rPr>
          <w:rStyle w:val="IntenseEmphasis"/>
          <w:b w:val="0"/>
          <w:bCs w:val="0"/>
          <w:i w:val="0"/>
          <w:iCs w:val="0"/>
        </w:rPr>
      </w:pPr>
      <w:r w:rsidRPr="00720675">
        <w:rPr>
          <w:rStyle w:val="IntenseEmphasis"/>
          <w:b w:val="0"/>
          <w:bCs w:val="0"/>
          <w:i w:val="0"/>
          <w:iCs w:val="0"/>
        </w:rPr>
        <w:t xml:space="preserve">2.1 </w:t>
      </w:r>
      <w:r w:rsidR="00931C43" w:rsidRPr="00720675">
        <w:rPr>
          <w:rStyle w:val="IntenseEmphasis"/>
          <w:b w:val="0"/>
          <w:bCs w:val="0"/>
          <w:i w:val="0"/>
          <w:iCs w:val="0"/>
        </w:rPr>
        <w:t>Load JSON File</w:t>
      </w:r>
      <w:bookmarkEnd w:id="8"/>
      <w:bookmarkEnd w:id="9"/>
    </w:p>
    <w:p w14:paraId="49BD80FF" w14:textId="77777777" w:rsidR="00246249" w:rsidRDefault="00246249" w:rsidP="00931C43">
      <w:pPr>
        <w:rPr>
          <w:rFonts w:ascii="Arial" w:hAnsi="Arial" w:cs="Arial"/>
        </w:rPr>
      </w:pPr>
    </w:p>
    <w:p w14:paraId="7689F537" w14:textId="62D27A9F" w:rsidR="00246249" w:rsidRDefault="00246249" w:rsidP="00032BEE">
      <w:pPr>
        <w:pStyle w:val="ListParagraph"/>
        <w:numPr>
          <w:ilvl w:val="0"/>
          <w:numId w:val="29"/>
        </w:numPr>
        <w:rPr>
          <w:rFonts w:ascii="Arial" w:hAnsi="Arial" w:cs="Arial"/>
        </w:rPr>
      </w:pPr>
      <w:r w:rsidRPr="0042230B">
        <w:rPr>
          <w:rFonts w:ascii="Arial" w:hAnsi="Arial" w:cs="Arial"/>
          <w:b/>
          <w:bCs/>
        </w:rPr>
        <w:t xml:space="preserve">Open ACRT </w:t>
      </w:r>
      <w:r>
        <w:br/>
      </w:r>
      <w:r w:rsidR="00AA0797">
        <w:rPr>
          <w:rFonts w:ascii="Arial" w:hAnsi="Arial" w:cs="Arial"/>
        </w:rPr>
        <w:t>Navigate to ACRT folder and open</w:t>
      </w:r>
      <w:r w:rsidRPr="00246249">
        <w:rPr>
          <w:rFonts w:ascii="Arial" w:hAnsi="Arial" w:cs="Arial"/>
        </w:rPr>
        <w:t xml:space="preserve"> Index.html</w:t>
      </w:r>
      <w:r w:rsidR="00AA0797">
        <w:rPr>
          <w:rFonts w:ascii="Arial" w:hAnsi="Arial" w:cs="Arial"/>
        </w:rPr>
        <w:t>.</w:t>
      </w:r>
      <w:r w:rsidRPr="00246249">
        <w:rPr>
          <w:rFonts w:ascii="Arial" w:hAnsi="Arial" w:cs="Arial"/>
        </w:rPr>
        <w:t xml:space="preserve"> </w:t>
      </w:r>
    </w:p>
    <w:p w14:paraId="76AE2C7A" w14:textId="77777777" w:rsidR="00AA5B19" w:rsidRPr="00246249" w:rsidRDefault="00AA5B19" w:rsidP="00AA5B19">
      <w:pPr>
        <w:pStyle w:val="ListParagraph"/>
        <w:rPr>
          <w:rFonts w:ascii="Arial" w:hAnsi="Arial" w:cs="Arial"/>
        </w:rPr>
      </w:pPr>
    </w:p>
    <w:p w14:paraId="217C8A0B" w14:textId="49395C46" w:rsidR="48E962CF" w:rsidRDefault="48E962CF" w:rsidP="00032BEE">
      <w:pPr>
        <w:pStyle w:val="ListParagraph"/>
        <w:numPr>
          <w:ilvl w:val="0"/>
          <w:numId w:val="29"/>
        </w:numPr>
        <w:rPr>
          <w:b/>
          <w:bCs/>
        </w:rPr>
      </w:pPr>
      <w:r w:rsidRPr="72CFA6FC">
        <w:rPr>
          <w:rFonts w:ascii="Arial" w:hAnsi="Arial" w:cs="Arial"/>
          <w:b/>
          <w:bCs/>
        </w:rPr>
        <w:t xml:space="preserve">Select Create Report </w:t>
      </w:r>
      <w:r w:rsidR="1B9A0C8F" w:rsidRPr="72CFA6FC">
        <w:rPr>
          <w:rFonts w:ascii="Arial" w:hAnsi="Arial" w:cs="Arial"/>
          <w:b/>
          <w:bCs/>
        </w:rPr>
        <w:t>in the menu</w:t>
      </w:r>
      <w:r w:rsidR="4B17A431" w:rsidRPr="72CFA6FC">
        <w:rPr>
          <w:rFonts w:ascii="Arial" w:hAnsi="Arial" w:cs="Arial"/>
          <w:b/>
          <w:bCs/>
        </w:rPr>
        <w:t xml:space="preserve">     </w:t>
      </w:r>
      <w:r>
        <w:br/>
      </w:r>
      <w:r w:rsidR="506FE604" w:rsidRPr="0019562D">
        <w:rPr>
          <w:rFonts w:ascii="Arial" w:hAnsi="Arial" w:cs="Arial"/>
        </w:rPr>
        <w:t xml:space="preserve">Keyboard </w:t>
      </w:r>
      <w:r w:rsidR="7707080B" w:rsidRPr="0019562D">
        <w:rPr>
          <w:rFonts w:ascii="Arial" w:hAnsi="Arial" w:cs="Arial"/>
        </w:rPr>
        <w:t>U</w:t>
      </w:r>
      <w:r w:rsidR="506FE604" w:rsidRPr="0019562D">
        <w:rPr>
          <w:rFonts w:ascii="Arial" w:hAnsi="Arial" w:cs="Arial"/>
        </w:rPr>
        <w:t xml:space="preserve">sers have the option to skip to main page content </w:t>
      </w:r>
      <w:r w:rsidR="1429ADFF" w:rsidRPr="0019562D">
        <w:rPr>
          <w:rFonts w:ascii="Arial" w:hAnsi="Arial" w:cs="Arial"/>
        </w:rPr>
        <w:t xml:space="preserve">using the </w:t>
      </w:r>
      <w:r w:rsidR="506FE604" w:rsidRPr="0019562D">
        <w:rPr>
          <w:rFonts w:ascii="Arial" w:hAnsi="Arial" w:cs="Arial"/>
        </w:rPr>
        <w:t xml:space="preserve">hyperlink </w:t>
      </w:r>
      <w:r w:rsidR="00C53A5A">
        <w:rPr>
          <w:rFonts w:ascii="Arial" w:hAnsi="Arial" w:cs="Arial"/>
        </w:rPr>
        <w:t>at</w:t>
      </w:r>
      <w:r w:rsidR="00314413">
        <w:rPr>
          <w:rFonts w:ascii="Arial" w:hAnsi="Arial" w:cs="Arial"/>
        </w:rPr>
        <w:t xml:space="preserve"> the</w:t>
      </w:r>
      <w:r w:rsidR="00C53A5A" w:rsidRPr="0019562D">
        <w:rPr>
          <w:rFonts w:ascii="Arial" w:hAnsi="Arial" w:cs="Arial"/>
        </w:rPr>
        <w:t xml:space="preserve"> </w:t>
      </w:r>
      <w:r w:rsidR="506FE604" w:rsidRPr="0019562D">
        <w:rPr>
          <w:rFonts w:ascii="Arial" w:hAnsi="Arial" w:cs="Arial"/>
        </w:rPr>
        <w:t xml:space="preserve">top of </w:t>
      </w:r>
      <w:r w:rsidR="00C01E85">
        <w:rPr>
          <w:rFonts w:ascii="Arial" w:hAnsi="Arial" w:cs="Arial"/>
        </w:rPr>
        <w:t xml:space="preserve">the </w:t>
      </w:r>
      <w:r w:rsidR="506FE604" w:rsidRPr="0019562D">
        <w:rPr>
          <w:rFonts w:ascii="Arial" w:hAnsi="Arial" w:cs="Arial"/>
        </w:rPr>
        <w:t xml:space="preserve">page </w:t>
      </w:r>
      <w:r w:rsidR="41F4E7E3" w:rsidRPr="0019562D">
        <w:rPr>
          <w:rFonts w:ascii="Arial" w:hAnsi="Arial" w:cs="Arial"/>
        </w:rPr>
        <w:t>or</w:t>
      </w:r>
      <w:r w:rsidR="506FE604" w:rsidRPr="0019562D">
        <w:rPr>
          <w:rFonts w:ascii="Arial" w:hAnsi="Arial" w:cs="Arial"/>
        </w:rPr>
        <w:t xml:space="preserve"> </w:t>
      </w:r>
      <w:proofErr w:type="spellStart"/>
      <w:r w:rsidR="506FE604" w:rsidRPr="0019562D">
        <w:rPr>
          <w:rFonts w:ascii="Arial" w:hAnsi="Arial" w:cs="Arial"/>
        </w:rPr>
        <w:t>Alt+M</w:t>
      </w:r>
      <w:proofErr w:type="spellEnd"/>
      <w:r w:rsidR="6EC507A4" w:rsidRPr="0019562D">
        <w:rPr>
          <w:rFonts w:ascii="Arial" w:hAnsi="Arial" w:cs="Arial"/>
        </w:rPr>
        <w:t>.</w:t>
      </w:r>
      <w:r w:rsidRPr="0019562D">
        <w:br/>
      </w:r>
    </w:p>
    <w:p w14:paraId="4A3EDF12" w14:textId="646A4F32" w:rsidR="00AA5B19" w:rsidRPr="003C0710" w:rsidRDefault="3A7A3FB6" w:rsidP="00032BEE">
      <w:pPr>
        <w:pStyle w:val="ListParagraph"/>
        <w:numPr>
          <w:ilvl w:val="0"/>
          <w:numId w:val="29"/>
        </w:numPr>
      </w:pPr>
      <w:r w:rsidRPr="2891267C">
        <w:rPr>
          <w:rFonts w:ascii="Arial" w:hAnsi="Arial" w:cs="Arial"/>
          <w:b/>
          <w:bCs/>
        </w:rPr>
        <w:t xml:space="preserve">Select the </w:t>
      </w:r>
      <w:r w:rsidR="0AE2A48B" w:rsidRPr="2891267C">
        <w:rPr>
          <w:rFonts w:ascii="Arial" w:hAnsi="Arial" w:cs="Arial"/>
          <w:b/>
          <w:bCs/>
        </w:rPr>
        <w:t>‘</w:t>
      </w:r>
      <w:r w:rsidRPr="2891267C">
        <w:rPr>
          <w:rFonts w:ascii="Arial" w:hAnsi="Arial" w:cs="Arial"/>
          <w:b/>
          <w:bCs/>
        </w:rPr>
        <w:t>Choose File</w:t>
      </w:r>
      <w:r w:rsidR="0AE2A48B" w:rsidRPr="2891267C">
        <w:rPr>
          <w:rFonts w:ascii="Arial" w:hAnsi="Arial" w:cs="Arial"/>
          <w:b/>
          <w:bCs/>
        </w:rPr>
        <w:t>’</w:t>
      </w:r>
      <w:r w:rsidRPr="2891267C">
        <w:rPr>
          <w:rFonts w:ascii="Arial" w:hAnsi="Arial" w:cs="Arial"/>
          <w:b/>
          <w:bCs/>
        </w:rPr>
        <w:t xml:space="preserve"> Button</w:t>
      </w:r>
      <w:r>
        <w:br/>
      </w:r>
      <w:r>
        <w:br/>
      </w:r>
      <w:r w:rsidR="629521FB">
        <w:rPr>
          <w:noProof/>
        </w:rPr>
        <w:drawing>
          <wp:inline distT="0" distB="0" distL="0" distR="0" wp14:anchorId="4BB9659A" wp14:editId="418CF6C1">
            <wp:extent cx="2072142" cy="321140"/>
            <wp:effectExtent l="0" t="0" r="4445" b="3175"/>
            <wp:docPr id="2113517076" name="Picture 1" descr="Choose File Button&#10;&#10;A button that has Choose File and No file chosen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a:extLst>
                        <a:ext uri="{28A0092B-C50C-407E-A947-70E740481C1C}">
                          <a14:useLocalDpi xmlns:a14="http://schemas.microsoft.com/office/drawing/2010/main" val="0"/>
                        </a:ext>
                      </a:extLst>
                    </a:blip>
                    <a:srcRect t="4217" b="-1"/>
                    <a:stretch>
                      <a:fillRect/>
                    </a:stretch>
                  </pic:blipFill>
                  <pic:spPr>
                    <a:xfrm>
                      <a:off x="0" y="0"/>
                      <a:ext cx="2072142" cy="321140"/>
                    </a:xfrm>
                    <a:prstGeom prst="rect">
                      <a:avLst/>
                    </a:prstGeom>
                  </pic:spPr>
                </pic:pic>
              </a:graphicData>
            </a:graphic>
          </wp:inline>
        </w:drawing>
      </w:r>
      <w:r>
        <w:br/>
      </w:r>
    </w:p>
    <w:p w14:paraId="723FE38B" w14:textId="3DC9977D" w:rsidR="00E41FCC" w:rsidRDefault="00EA69A8" w:rsidP="00032BEE">
      <w:pPr>
        <w:pStyle w:val="ListParagraph"/>
        <w:numPr>
          <w:ilvl w:val="0"/>
          <w:numId w:val="29"/>
        </w:numPr>
        <w:rPr>
          <w:rFonts w:ascii="Arial" w:hAnsi="Arial" w:cs="Arial"/>
          <w:b/>
          <w:bCs/>
        </w:rPr>
      </w:pPr>
      <w:r w:rsidRPr="0042230B">
        <w:rPr>
          <w:rFonts w:ascii="Arial" w:hAnsi="Arial" w:cs="Arial"/>
          <w:b/>
          <w:bCs/>
        </w:rPr>
        <w:t>Locate</w:t>
      </w:r>
      <w:r w:rsidR="00AA5B19" w:rsidRPr="0042230B">
        <w:rPr>
          <w:rFonts w:ascii="Arial" w:hAnsi="Arial" w:cs="Arial"/>
          <w:b/>
          <w:bCs/>
        </w:rPr>
        <w:t xml:space="preserve"> the </w:t>
      </w:r>
      <w:r w:rsidRPr="0042230B">
        <w:rPr>
          <w:rFonts w:ascii="Arial" w:hAnsi="Arial" w:cs="Arial"/>
          <w:b/>
          <w:bCs/>
        </w:rPr>
        <w:t>JSON file</w:t>
      </w:r>
      <w:r w:rsidR="00CF3DCD">
        <w:rPr>
          <w:rFonts w:ascii="Arial" w:hAnsi="Arial" w:cs="Arial"/>
          <w:b/>
          <w:bCs/>
        </w:rPr>
        <w:br/>
      </w:r>
      <w:r w:rsidR="00CF3DCD" w:rsidRPr="1EE96748">
        <w:rPr>
          <w:rFonts w:ascii="Arial" w:hAnsi="Arial" w:cs="Arial"/>
        </w:rPr>
        <w:t>Navigate to the ACRT folder</w:t>
      </w:r>
      <w:r w:rsidR="00CF3DCD">
        <w:rPr>
          <w:rFonts w:ascii="Arial" w:hAnsi="Arial" w:cs="Arial"/>
        </w:rPr>
        <w:t xml:space="preserve"> and select the Resources folder to locate the JS</w:t>
      </w:r>
      <w:r w:rsidR="003D7017">
        <w:rPr>
          <w:rFonts w:ascii="Arial" w:hAnsi="Arial" w:cs="Arial"/>
        </w:rPr>
        <w:t>O</w:t>
      </w:r>
      <w:r w:rsidR="00CF3DCD">
        <w:rPr>
          <w:rFonts w:ascii="Arial" w:hAnsi="Arial" w:cs="Arial"/>
        </w:rPr>
        <w:t>N files</w:t>
      </w:r>
      <w:r w:rsidR="003D7017">
        <w:rPr>
          <w:rFonts w:ascii="Arial" w:hAnsi="Arial" w:cs="Arial"/>
        </w:rPr>
        <w:t>.</w:t>
      </w:r>
    </w:p>
    <w:p w14:paraId="7A617C93" w14:textId="77777777" w:rsidR="00E41FCC" w:rsidRPr="008D7EAF" w:rsidRDefault="00E41FCC" w:rsidP="008044DA">
      <w:pPr>
        <w:ind w:firstLine="720"/>
        <w:rPr>
          <w:rFonts w:ascii="Arial" w:hAnsi="Arial" w:cs="Arial"/>
          <w:i/>
          <w:iCs/>
        </w:rPr>
      </w:pPr>
      <w:r w:rsidRPr="008D7EAF">
        <w:rPr>
          <w:rFonts w:ascii="Arial" w:hAnsi="Arial" w:cs="Arial"/>
          <w:i/>
          <w:iCs/>
        </w:rPr>
        <w:t>New Report:</w:t>
      </w:r>
    </w:p>
    <w:p w14:paraId="7C955D8B" w14:textId="12A73589" w:rsidR="00E41FCC" w:rsidRDefault="002E676C" w:rsidP="00E90B70">
      <w:pPr>
        <w:pStyle w:val="ListParagraph"/>
        <w:ind w:left="1440"/>
        <w:rPr>
          <w:rFonts w:ascii="Arial" w:hAnsi="Arial" w:cs="Arial"/>
        </w:rPr>
      </w:pPr>
      <w:r>
        <w:rPr>
          <w:rFonts w:ascii="Arial" w:hAnsi="Arial" w:cs="Arial"/>
        </w:rPr>
        <w:t>Select the</w:t>
      </w:r>
      <w:r w:rsidR="00EA69A8" w:rsidRPr="00E41FCC">
        <w:rPr>
          <w:rFonts w:ascii="Arial" w:hAnsi="Arial" w:cs="Arial"/>
        </w:rPr>
        <w:t xml:space="preserve"> </w:t>
      </w:r>
      <w:r w:rsidR="00AA5B19" w:rsidRPr="00E41FCC">
        <w:rPr>
          <w:rFonts w:ascii="Arial" w:hAnsi="Arial" w:cs="Arial"/>
        </w:rPr>
        <w:t>SuccessCriteriaTT5</w:t>
      </w:r>
      <w:r w:rsidR="00FF36E0">
        <w:rPr>
          <w:rFonts w:ascii="Arial" w:hAnsi="Arial" w:cs="Arial"/>
        </w:rPr>
        <w:t>.1.1</w:t>
      </w:r>
      <w:r w:rsidR="00AA5B19" w:rsidRPr="00E41FCC">
        <w:rPr>
          <w:rFonts w:ascii="Arial" w:hAnsi="Arial" w:cs="Arial"/>
        </w:rPr>
        <w:t>.json</w:t>
      </w:r>
      <w:r w:rsidR="004D0BF0">
        <w:rPr>
          <w:rFonts w:ascii="Arial" w:hAnsi="Arial" w:cs="Arial"/>
        </w:rPr>
        <w:t xml:space="preserve"> file</w:t>
      </w:r>
      <w:r w:rsidR="00EA69A8" w:rsidRPr="00E41FCC">
        <w:rPr>
          <w:rFonts w:ascii="Arial" w:hAnsi="Arial" w:cs="Arial"/>
        </w:rPr>
        <w:t xml:space="preserve"> and select </w:t>
      </w:r>
      <w:r w:rsidR="002A745A">
        <w:rPr>
          <w:rFonts w:ascii="Arial" w:hAnsi="Arial" w:cs="Arial"/>
        </w:rPr>
        <w:t>O</w:t>
      </w:r>
      <w:r w:rsidR="00EA69A8" w:rsidRPr="00E41FCC">
        <w:rPr>
          <w:rFonts w:ascii="Arial" w:hAnsi="Arial" w:cs="Arial"/>
        </w:rPr>
        <w:t>pen.</w:t>
      </w:r>
      <w:r w:rsidR="03259301" w:rsidRPr="72CFA6FC">
        <w:rPr>
          <w:rFonts w:ascii="Arial" w:hAnsi="Arial" w:cs="Arial"/>
        </w:rPr>
        <w:t xml:space="preserve"> </w:t>
      </w:r>
    </w:p>
    <w:p w14:paraId="73A5471F" w14:textId="77777777" w:rsidR="00E41FCC" w:rsidRDefault="00E41FCC" w:rsidP="00E41FCC">
      <w:pPr>
        <w:pStyle w:val="ListParagraph"/>
        <w:ind w:left="864"/>
        <w:rPr>
          <w:rFonts w:ascii="Arial" w:hAnsi="Arial" w:cs="Arial"/>
        </w:rPr>
      </w:pPr>
    </w:p>
    <w:p w14:paraId="7DA6EBA8" w14:textId="1F8CF54A" w:rsidR="00E41FCC" w:rsidRPr="008D7EAF" w:rsidRDefault="002F11E8" w:rsidP="008044DA">
      <w:pPr>
        <w:ind w:firstLine="720"/>
        <w:rPr>
          <w:rFonts w:ascii="Arial" w:hAnsi="Arial" w:cs="Arial"/>
          <w:b/>
          <w:bCs/>
          <w:i/>
          <w:iCs/>
        </w:rPr>
      </w:pPr>
      <w:r>
        <w:rPr>
          <w:rFonts w:ascii="Arial" w:hAnsi="Arial" w:cs="Arial"/>
          <w:i/>
          <w:iCs/>
        </w:rPr>
        <w:t xml:space="preserve"> </w:t>
      </w:r>
      <w:r w:rsidR="0055315E">
        <w:rPr>
          <w:rFonts w:ascii="Arial" w:hAnsi="Arial" w:cs="Arial"/>
          <w:i/>
          <w:iCs/>
        </w:rPr>
        <w:t xml:space="preserve">Edit </w:t>
      </w:r>
      <w:r w:rsidR="00DB7D20" w:rsidRPr="008D7EAF">
        <w:rPr>
          <w:rFonts w:ascii="Arial" w:hAnsi="Arial" w:cs="Arial"/>
          <w:i/>
          <w:iCs/>
        </w:rPr>
        <w:t>Previous</w:t>
      </w:r>
      <w:r w:rsidR="00E41FCC" w:rsidRPr="008D7EAF">
        <w:rPr>
          <w:rFonts w:ascii="Arial" w:hAnsi="Arial" w:cs="Arial"/>
          <w:i/>
          <w:iCs/>
        </w:rPr>
        <w:t xml:space="preserve"> Report</w:t>
      </w:r>
      <w:r w:rsidR="00DB7D20" w:rsidRPr="008D7EAF">
        <w:rPr>
          <w:rFonts w:ascii="Arial" w:hAnsi="Arial" w:cs="Arial"/>
          <w:i/>
          <w:iCs/>
        </w:rPr>
        <w:t>:</w:t>
      </w:r>
    </w:p>
    <w:p w14:paraId="1918C4E5" w14:textId="65764D9E" w:rsidR="00127A0D" w:rsidRPr="00E41FCC" w:rsidRDefault="00DB7D20" w:rsidP="008044DA">
      <w:pPr>
        <w:pStyle w:val="ListParagraph"/>
        <w:ind w:left="1440"/>
        <w:rPr>
          <w:rFonts w:ascii="Arial" w:hAnsi="Arial" w:cs="Arial"/>
        </w:rPr>
      </w:pPr>
      <w:r>
        <w:rPr>
          <w:rFonts w:ascii="Arial" w:hAnsi="Arial" w:cs="Arial"/>
        </w:rPr>
        <w:t xml:space="preserve">To </w:t>
      </w:r>
      <w:r w:rsidR="00140C66">
        <w:rPr>
          <w:rFonts w:ascii="Arial" w:hAnsi="Arial" w:cs="Arial"/>
        </w:rPr>
        <w:t>edit</w:t>
      </w:r>
      <w:r>
        <w:rPr>
          <w:rFonts w:ascii="Arial" w:hAnsi="Arial" w:cs="Arial"/>
        </w:rPr>
        <w:t xml:space="preserve"> a previously created report, na</w:t>
      </w:r>
      <w:r w:rsidR="00E41FCC">
        <w:rPr>
          <w:rFonts w:ascii="Arial" w:hAnsi="Arial" w:cs="Arial"/>
        </w:rPr>
        <w:t xml:space="preserve">vigate to </w:t>
      </w:r>
      <w:r>
        <w:rPr>
          <w:rFonts w:ascii="Arial" w:hAnsi="Arial" w:cs="Arial"/>
        </w:rPr>
        <w:t>the JSON file</w:t>
      </w:r>
      <w:r w:rsidR="00D00988">
        <w:rPr>
          <w:rFonts w:ascii="Arial" w:hAnsi="Arial" w:cs="Arial"/>
        </w:rPr>
        <w:t>, and se</w:t>
      </w:r>
      <w:r w:rsidR="00127A0D" w:rsidRPr="00E41FCC">
        <w:rPr>
          <w:rFonts w:ascii="Arial" w:hAnsi="Arial" w:cs="Arial"/>
        </w:rPr>
        <w:t xml:space="preserve">lect </w:t>
      </w:r>
      <w:r w:rsidR="006360BC">
        <w:rPr>
          <w:rFonts w:ascii="Arial" w:hAnsi="Arial" w:cs="Arial"/>
        </w:rPr>
        <w:t>O</w:t>
      </w:r>
      <w:r w:rsidR="00127A0D" w:rsidRPr="00E41FCC">
        <w:rPr>
          <w:rFonts w:ascii="Arial" w:hAnsi="Arial" w:cs="Arial"/>
        </w:rPr>
        <w:t xml:space="preserve">pen. </w:t>
      </w:r>
    </w:p>
    <w:p w14:paraId="4463C1B7" w14:textId="1CD6B933" w:rsidR="00B03A7A" w:rsidRDefault="00B03A7A" w:rsidP="00B03A7A">
      <w:pPr>
        <w:rPr>
          <w:rFonts w:ascii="Arial" w:hAnsi="Arial" w:cs="Arial"/>
          <w:b/>
          <w:bCs/>
        </w:rPr>
      </w:pPr>
    </w:p>
    <w:p w14:paraId="68844E10" w14:textId="66EEE1C0" w:rsidR="00D462CF" w:rsidRDefault="6A336112" w:rsidP="00032BEE">
      <w:pPr>
        <w:pStyle w:val="ListParagraph"/>
        <w:numPr>
          <w:ilvl w:val="0"/>
          <w:numId w:val="29"/>
        </w:numPr>
        <w:rPr>
          <w:rFonts w:ascii="Arial" w:hAnsi="Arial" w:cs="Arial"/>
        </w:rPr>
      </w:pPr>
      <w:r w:rsidRPr="111EFE9A">
        <w:rPr>
          <w:rFonts w:ascii="Arial" w:hAnsi="Arial" w:cs="Arial"/>
          <w:b/>
          <w:bCs/>
        </w:rPr>
        <w:t xml:space="preserve">Select </w:t>
      </w:r>
      <w:r w:rsidR="7A0B02FF" w:rsidRPr="111EFE9A">
        <w:rPr>
          <w:rFonts w:ascii="Arial" w:hAnsi="Arial" w:cs="Arial"/>
          <w:b/>
          <w:bCs/>
        </w:rPr>
        <w:t>‘</w:t>
      </w:r>
      <w:r w:rsidRPr="111EFE9A">
        <w:rPr>
          <w:rFonts w:ascii="Arial" w:hAnsi="Arial" w:cs="Arial"/>
          <w:b/>
          <w:bCs/>
        </w:rPr>
        <w:t>Load File</w:t>
      </w:r>
      <w:r w:rsidR="7A0B02FF" w:rsidRPr="111EFE9A">
        <w:rPr>
          <w:rFonts w:ascii="Arial" w:hAnsi="Arial" w:cs="Arial"/>
          <w:b/>
          <w:bCs/>
        </w:rPr>
        <w:t>’</w:t>
      </w:r>
      <w:r w:rsidRPr="111EFE9A">
        <w:rPr>
          <w:rFonts w:ascii="Arial" w:hAnsi="Arial" w:cs="Arial"/>
          <w:b/>
          <w:bCs/>
        </w:rPr>
        <w:t xml:space="preserve"> Button </w:t>
      </w:r>
      <w:r w:rsidR="5923D9A8">
        <w:br/>
      </w:r>
      <w:r w:rsidR="1FA876D0" w:rsidRPr="111EFE9A">
        <w:rPr>
          <w:rFonts w:ascii="Arial" w:hAnsi="Arial" w:cs="Arial"/>
        </w:rPr>
        <w:t>After selecting Load File, a</w:t>
      </w:r>
      <w:r w:rsidR="516E07D6" w:rsidRPr="111EFE9A">
        <w:rPr>
          <w:rFonts w:ascii="Arial" w:hAnsi="Arial" w:cs="Arial"/>
        </w:rPr>
        <w:t xml:space="preserve"> modal </w:t>
      </w:r>
      <w:r w:rsidR="51BCEDBB" w:rsidRPr="111EFE9A">
        <w:rPr>
          <w:rFonts w:ascii="Arial" w:hAnsi="Arial" w:cs="Arial"/>
        </w:rPr>
        <w:t>dialog</w:t>
      </w:r>
      <w:r w:rsidR="516E07D6" w:rsidRPr="111EFE9A">
        <w:rPr>
          <w:rFonts w:ascii="Arial" w:hAnsi="Arial" w:cs="Arial"/>
        </w:rPr>
        <w:t xml:space="preserve"> displays</w:t>
      </w:r>
      <w:r w:rsidR="68566952" w:rsidRPr="111EFE9A">
        <w:rPr>
          <w:rFonts w:ascii="Arial" w:hAnsi="Arial" w:cs="Arial"/>
        </w:rPr>
        <w:t xml:space="preserve"> instructions on how to save.</w:t>
      </w:r>
      <w:r w:rsidR="49C65378" w:rsidRPr="111EFE9A">
        <w:rPr>
          <w:rFonts w:ascii="Arial" w:hAnsi="Arial" w:cs="Arial"/>
        </w:rPr>
        <w:t xml:space="preserve"> </w:t>
      </w:r>
      <w:r w:rsidR="516E07D6" w:rsidRPr="111EFE9A">
        <w:rPr>
          <w:rFonts w:ascii="Arial" w:hAnsi="Arial" w:cs="Arial"/>
        </w:rPr>
        <w:t>Select OK to close it.</w:t>
      </w:r>
      <w:r w:rsidR="0552AABA" w:rsidRPr="111EFE9A">
        <w:rPr>
          <w:rFonts w:ascii="Arial" w:hAnsi="Arial" w:cs="Arial"/>
        </w:rPr>
        <w:t xml:space="preserve"> </w:t>
      </w:r>
      <w:r w:rsidR="1FA876D0" w:rsidRPr="111EFE9A">
        <w:rPr>
          <w:rFonts w:ascii="Arial" w:hAnsi="Arial" w:cs="Arial"/>
        </w:rPr>
        <w:t>The JS</w:t>
      </w:r>
      <w:r w:rsidR="07FA9AAE" w:rsidRPr="111EFE9A">
        <w:rPr>
          <w:rFonts w:ascii="Arial" w:hAnsi="Arial" w:cs="Arial"/>
        </w:rPr>
        <w:t>O</w:t>
      </w:r>
      <w:r w:rsidR="1FA876D0" w:rsidRPr="111EFE9A">
        <w:rPr>
          <w:rFonts w:ascii="Arial" w:hAnsi="Arial" w:cs="Arial"/>
        </w:rPr>
        <w:t xml:space="preserve">N file is loaded at the bottom of the page and is ready </w:t>
      </w:r>
      <w:r w:rsidR="0E8E45D1" w:rsidRPr="111EFE9A">
        <w:rPr>
          <w:rFonts w:ascii="Arial" w:hAnsi="Arial" w:cs="Arial"/>
        </w:rPr>
        <w:t>for</w:t>
      </w:r>
      <w:r w:rsidR="1FA876D0" w:rsidRPr="111EFE9A">
        <w:rPr>
          <w:rFonts w:ascii="Arial" w:hAnsi="Arial" w:cs="Arial"/>
        </w:rPr>
        <w:t xml:space="preserve"> edit</w:t>
      </w:r>
      <w:r w:rsidR="0E8E45D1" w:rsidRPr="111EFE9A">
        <w:rPr>
          <w:rFonts w:ascii="Arial" w:hAnsi="Arial" w:cs="Arial"/>
        </w:rPr>
        <w:t>ing</w:t>
      </w:r>
      <w:r w:rsidR="1FA876D0" w:rsidRPr="111EFE9A">
        <w:rPr>
          <w:rFonts w:ascii="Arial" w:hAnsi="Arial" w:cs="Arial"/>
        </w:rPr>
        <w:t xml:space="preserve">. </w:t>
      </w:r>
    </w:p>
    <w:p w14:paraId="7625BF2E" w14:textId="0CCA55FE" w:rsidR="00D462CF" w:rsidRPr="0019562D" w:rsidRDefault="3BBFA8AC" w:rsidP="0019562D">
      <w:pPr>
        <w:ind w:firstLine="720"/>
      </w:pPr>
      <w:r w:rsidRPr="7C9798A9">
        <w:rPr>
          <w:rFonts w:ascii="Arial" w:hAnsi="Arial" w:cs="Arial"/>
        </w:rPr>
        <w:t xml:space="preserve"> </w:t>
      </w:r>
      <w:r w:rsidR="48A9FC78">
        <w:rPr>
          <w:noProof/>
        </w:rPr>
        <w:drawing>
          <wp:inline distT="0" distB="0" distL="0" distR="0" wp14:anchorId="679B4628" wp14:editId="5185D932">
            <wp:extent cx="1763395" cy="323850"/>
            <wp:effectExtent l="0" t="0" r="8255" b="0"/>
            <wp:docPr id="374206953" name="Picture 2" descr="Button with Load File text on it." title="Load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1763395" cy="323850"/>
                    </a:xfrm>
                    <a:prstGeom prst="rect">
                      <a:avLst/>
                    </a:prstGeom>
                  </pic:spPr>
                </pic:pic>
              </a:graphicData>
            </a:graphic>
          </wp:inline>
        </w:drawing>
      </w:r>
    </w:p>
    <w:p w14:paraId="58184404" w14:textId="14549516" w:rsidR="00D462CF" w:rsidRDefault="32274652" w:rsidP="111EFE9A">
      <w:pPr>
        <w:ind w:left="720"/>
        <w:rPr>
          <w:rFonts w:ascii="Arial" w:hAnsi="Arial" w:cs="Arial"/>
        </w:rPr>
      </w:pPr>
      <w:r w:rsidRPr="111EFE9A">
        <w:rPr>
          <w:rFonts w:ascii="Arial" w:hAnsi="Arial" w:cs="Arial"/>
        </w:rPr>
        <w:t xml:space="preserve">After </w:t>
      </w:r>
      <w:r w:rsidR="5BEAD613" w:rsidRPr="111EFE9A">
        <w:rPr>
          <w:rFonts w:ascii="Arial" w:hAnsi="Arial" w:cs="Arial"/>
        </w:rPr>
        <w:t>the JSON</w:t>
      </w:r>
      <w:r w:rsidRPr="111EFE9A">
        <w:rPr>
          <w:rFonts w:ascii="Arial" w:hAnsi="Arial" w:cs="Arial"/>
        </w:rPr>
        <w:t xml:space="preserve"> file</w:t>
      </w:r>
      <w:r w:rsidR="77D29B3F" w:rsidRPr="111EFE9A">
        <w:rPr>
          <w:rFonts w:ascii="Arial" w:hAnsi="Arial" w:cs="Arial"/>
        </w:rPr>
        <w:t xml:space="preserve"> is loaded</w:t>
      </w:r>
      <w:r w:rsidRPr="111EFE9A">
        <w:rPr>
          <w:rFonts w:ascii="Arial" w:hAnsi="Arial" w:cs="Arial"/>
        </w:rPr>
        <w:t xml:space="preserve">, the </w:t>
      </w:r>
      <w:r w:rsidR="208F25FA" w:rsidRPr="111EFE9A">
        <w:rPr>
          <w:rFonts w:ascii="Arial" w:hAnsi="Arial" w:cs="Arial"/>
        </w:rPr>
        <w:t>‘</w:t>
      </w:r>
      <w:r w:rsidR="1778C1A0" w:rsidRPr="111EFE9A">
        <w:rPr>
          <w:rFonts w:ascii="Arial" w:hAnsi="Arial" w:cs="Arial"/>
        </w:rPr>
        <w:t>S</w:t>
      </w:r>
      <w:r w:rsidRPr="111EFE9A">
        <w:rPr>
          <w:rFonts w:ascii="Arial" w:hAnsi="Arial" w:cs="Arial"/>
        </w:rPr>
        <w:t xml:space="preserve">elect </w:t>
      </w:r>
      <w:r w:rsidR="7DFF2B1F" w:rsidRPr="111EFE9A">
        <w:rPr>
          <w:rFonts w:ascii="Arial" w:hAnsi="Arial" w:cs="Arial"/>
        </w:rPr>
        <w:t>F</w:t>
      </w:r>
      <w:r w:rsidRPr="111EFE9A">
        <w:rPr>
          <w:rFonts w:ascii="Arial" w:hAnsi="Arial" w:cs="Arial"/>
        </w:rPr>
        <w:t>ile’ button is hidden</w:t>
      </w:r>
      <w:r w:rsidR="208F25FA" w:rsidRPr="111EFE9A">
        <w:rPr>
          <w:rFonts w:ascii="Arial" w:hAnsi="Arial" w:cs="Arial"/>
        </w:rPr>
        <w:t>.</w:t>
      </w:r>
      <w:r w:rsidR="7F958C69" w:rsidRPr="111EFE9A">
        <w:rPr>
          <w:rFonts w:ascii="Arial" w:hAnsi="Arial" w:cs="Arial"/>
        </w:rPr>
        <w:t xml:space="preserve"> </w:t>
      </w:r>
      <w:r w:rsidR="1C7FCD0C" w:rsidRPr="111EFE9A">
        <w:rPr>
          <w:rFonts w:ascii="Arial" w:hAnsi="Arial" w:cs="Arial"/>
        </w:rPr>
        <w:t>To load a different file, reload th</w:t>
      </w:r>
      <w:r w:rsidR="4ACADD8B" w:rsidRPr="111EFE9A">
        <w:rPr>
          <w:rFonts w:ascii="Arial" w:hAnsi="Arial" w:cs="Arial"/>
        </w:rPr>
        <w:t>e</w:t>
      </w:r>
      <w:r w:rsidR="1C7FCD0C" w:rsidRPr="111EFE9A">
        <w:rPr>
          <w:rFonts w:ascii="Arial" w:hAnsi="Arial" w:cs="Arial"/>
        </w:rPr>
        <w:t xml:space="preserve"> page</w:t>
      </w:r>
      <w:r w:rsidR="4ACADD8B" w:rsidRPr="111EFE9A">
        <w:rPr>
          <w:rFonts w:ascii="Arial" w:hAnsi="Arial" w:cs="Arial"/>
        </w:rPr>
        <w:t xml:space="preserve"> </w:t>
      </w:r>
      <w:r w:rsidR="0596F640" w:rsidRPr="111EFE9A">
        <w:rPr>
          <w:rFonts w:ascii="Arial" w:hAnsi="Arial" w:cs="Arial"/>
        </w:rPr>
        <w:t xml:space="preserve">from </w:t>
      </w:r>
      <w:r w:rsidR="4ACADD8B" w:rsidRPr="111EFE9A">
        <w:rPr>
          <w:rFonts w:ascii="Arial" w:hAnsi="Arial" w:cs="Arial"/>
        </w:rPr>
        <w:t>the browser menu</w:t>
      </w:r>
      <w:r w:rsidR="6F4EA827" w:rsidRPr="111EFE9A">
        <w:rPr>
          <w:rFonts w:ascii="Arial" w:hAnsi="Arial" w:cs="Arial"/>
        </w:rPr>
        <w:t>.</w:t>
      </w:r>
      <w:r w:rsidR="3B066C6D">
        <w:br/>
      </w:r>
    </w:p>
    <w:p w14:paraId="3047E8A1" w14:textId="4ADCB91B" w:rsidR="00AA5B19" w:rsidRPr="00032BEE" w:rsidRDefault="0CDDA05C" w:rsidP="00032BEE">
      <w:pPr>
        <w:ind w:left="360"/>
        <w:rPr>
          <w:rFonts w:ascii="Arial" w:hAnsi="Arial" w:cs="Arial"/>
        </w:rPr>
      </w:pPr>
      <w:r w:rsidRPr="111EFE9A">
        <w:rPr>
          <w:rFonts w:ascii="Arial" w:hAnsi="Arial" w:cs="Arial"/>
          <w:b/>
          <w:bCs/>
          <w:i/>
          <w:iCs/>
        </w:rPr>
        <w:t>Optional Step</w:t>
      </w:r>
      <w:r w:rsidRPr="111EFE9A">
        <w:rPr>
          <w:rFonts w:ascii="Arial" w:hAnsi="Arial" w:cs="Arial"/>
          <w:b/>
          <w:bCs/>
        </w:rPr>
        <w:t xml:space="preserve"> - </w:t>
      </w:r>
      <w:r w:rsidR="6C9FC67A" w:rsidRPr="111EFE9A">
        <w:rPr>
          <w:rFonts w:ascii="Arial" w:hAnsi="Arial" w:cs="Arial"/>
          <w:b/>
          <w:bCs/>
        </w:rPr>
        <w:t xml:space="preserve">Select </w:t>
      </w:r>
      <w:r w:rsidR="54BA68FF" w:rsidRPr="111EFE9A">
        <w:rPr>
          <w:rFonts w:ascii="Arial" w:hAnsi="Arial" w:cs="Arial"/>
          <w:b/>
          <w:bCs/>
        </w:rPr>
        <w:t>‘</w:t>
      </w:r>
      <w:r w:rsidR="6C9FC67A" w:rsidRPr="111EFE9A">
        <w:rPr>
          <w:rFonts w:ascii="Arial" w:hAnsi="Arial" w:cs="Arial"/>
          <w:b/>
          <w:bCs/>
        </w:rPr>
        <w:t>Disable Add/Remove Issue Alerts</w:t>
      </w:r>
      <w:r w:rsidR="54BA68FF" w:rsidRPr="111EFE9A">
        <w:rPr>
          <w:rFonts w:ascii="Arial" w:hAnsi="Arial" w:cs="Arial"/>
          <w:b/>
          <w:bCs/>
        </w:rPr>
        <w:t>’</w:t>
      </w:r>
      <w:r w:rsidR="6C9FC67A" w:rsidRPr="111EFE9A">
        <w:rPr>
          <w:rFonts w:ascii="Arial" w:hAnsi="Arial" w:cs="Arial"/>
          <w:b/>
          <w:bCs/>
        </w:rPr>
        <w:t xml:space="preserve"> Checkbox</w:t>
      </w:r>
      <w:r w:rsidR="3FA72518">
        <w:br/>
      </w:r>
      <w:r w:rsidR="580E8EE1" w:rsidRPr="111EFE9A">
        <w:rPr>
          <w:rFonts w:ascii="Arial" w:hAnsi="Arial" w:cs="Arial"/>
        </w:rPr>
        <w:t>You can disable t</w:t>
      </w:r>
      <w:r w:rsidR="6C9FC67A" w:rsidRPr="111EFE9A">
        <w:rPr>
          <w:rFonts w:ascii="Arial" w:hAnsi="Arial" w:cs="Arial"/>
        </w:rPr>
        <w:t xml:space="preserve">he alerts </w:t>
      </w:r>
      <w:r w:rsidR="6375F05E" w:rsidRPr="111EFE9A">
        <w:rPr>
          <w:rFonts w:ascii="Arial" w:hAnsi="Arial" w:cs="Arial"/>
        </w:rPr>
        <w:t xml:space="preserve">for </w:t>
      </w:r>
      <w:r w:rsidR="6C9FC67A" w:rsidRPr="111EFE9A">
        <w:rPr>
          <w:rFonts w:ascii="Arial" w:hAnsi="Arial" w:cs="Arial"/>
        </w:rPr>
        <w:t>adding</w:t>
      </w:r>
      <w:r w:rsidR="26E66B81" w:rsidRPr="111EFE9A">
        <w:rPr>
          <w:rFonts w:ascii="Arial" w:hAnsi="Arial" w:cs="Arial"/>
        </w:rPr>
        <w:t xml:space="preserve"> and/or </w:t>
      </w:r>
      <w:r w:rsidR="6C9FC67A" w:rsidRPr="111EFE9A">
        <w:rPr>
          <w:rFonts w:ascii="Arial" w:hAnsi="Arial" w:cs="Arial"/>
        </w:rPr>
        <w:t xml:space="preserve">removing issues within the test results </w:t>
      </w:r>
      <w:proofErr w:type="spellStart"/>
      <w:r w:rsidR="6C9FC67A" w:rsidRPr="111EFE9A">
        <w:rPr>
          <w:rFonts w:ascii="Arial" w:hAnsi="Arial" w:cs="Arial"/>
        </w:rPr>
        <w:t>form</w:t>
      </w:r>
      <w:proofErr w:type="spellEnd"/>
      <w:r w:rsidR="66EAC81E" w:rsidRPr="111EFE9A">
        <w:rPr>
          <w:rFonts w:ascii="Arial" w:hAnsi="Arial" w:cs="Arial"/>
        </w:rPr>
        <w:t xml:space="preserve"> here</w:t>
      </w:r>
      <w:r w:rsidR="6C9FC67A" w:rsidRPr="111EFE9A">
        <w:rPr>
          <w:rFonts w:ascii="Arial" w:hAnsi="Arial" w:cs="Arial"/>
        </w:rPr>
        <w:t>.</w:t>
      </w:r>
      <w:r w:rsidR="2869FE36" w:rsidRPr="111EFE9A">
        <w:rPr>
          <w:noProof/>
        </w:rPr>
        <w:t xml:space="preserve"> </w:t>
      </w:r>
    </w:p>
    <w:p w14:paraId="4B2CBFDB" w14:textId="0414371E" w:rsidR="111EFE9A" w:rsidRDefault="111EFE9A" w:rsidP="111EFE9A">
      <w:pPr>
        <w:ind w:left="360"/>
        <w:rPr>
          <w:noProof/>
        </w:rPr>
      </w:pPr>
    </w:p>
    <w:p w14:paraId="547B6488" w14:textId="3B740C2A" w:rsidR="002639B4" w:rsidRDefault="00720675" w:rsidP="00720675">
      <w:pPr>
        <w:pStyle w:val="Heading2"/>
      </w:pPr>
      <w:bookmarkStart w:id="10" w:name="_Toc58990665"/>
      <w:r>
        <w:t xml:space="preserve">2.2 </w:t>
      </w:r>
      <w:r w:rsidR="002639B4">
        <w:t>Enter Data</w:t>
      </w:r>
      <w:bookmarkStart w:id="11" w:name="_Toc56176938"/>
    </w:p>
    <w:p w14:paraId="421982AF" w14:textId="3F67FD1B" w:rsidR="00AA5B19" w:rsidRPr="00720675" w:rsidRDefault="006365AF" w:rsidP="002639B4">
      <w:pPr>
        <w:pStyle w:val="Heading3"/>
      </w:pPr>
      <w:bookmarkStart w:id="12" w:name="_Toc58990666"/>
      <w:bookmarkEnd w:id="10"/>
      <w:r>
        <w:br/>
      </w:r>
      <w:r w:rsidR="0082114D">
        <w:t xml:space="preserve">2.2.1 </w:t>
      </w:r>
      <w:r w:rsidR="00AA5B19" w:rsidRPr="00720675">
        <w:t xml:space="preserve">Product </w:t>
      </w:r>
      <w:bookmarkEnd w:id="11"/>
      <w:r w:rsidR="000F108E">
        <w:t>Information</w:t>
      </w:r>
      <w:bookmarkEnd w:id="12"/>
    </w:p>
    <w:p w14:paraId="2E9EB9D9" w14:textId="3699B070" w:rsidR="00351A86" w:rsidRPr="000F108E" w:rsidRDefault="53D553C8" w:rsidP="111EFE9A">
      <w:pPr>
        <w:rPr>
          <w:rFonts w:ascii="Arial" w:hAnsi="Arial" w:cs="Arial"/>
        </w:rPr>
      </w:pPr>
      <w:r w:rsidRPr="111EFE9A">
        <w:rPr>
          <w:rFonts w:ascii="Arial" w:hAnsi="Arial" w:cs="Arial"/>
        </w:rPr>
        <w:t>Complete</w:t>
      </w:r>
      <w:r w:rsidR="3201AB87" w:rsidRPr="111EFE9A">
        <w:rPr>
          <w:rFonts w:ascii="Arial" w:hAnsi="Arial" w:cs="Arial"/>
        </w:rPr>
        <w:t xml:space="preserve"> </w:t>
      </w:r>
      <w:r w:rsidRPr="111EFE9A">
        <w:rPr>
          <w:rFonts w:ascii="Arial" w:hAnsi="Arial" w:cs="Arial"/>
        </w:rPr>
        <w:t>required fields as indicated by a red asterisk</w:t>
      </w:r>
      <w:r w:rsidR="7A4280B3" w:rsidRPr="111EFE9A">
        <w:rPr>
          <w:rFonts w:ascii="Arial" w:hAnsi="Arial" w:cs="Arial"/>
        </w:rPr>
        <w:t>.</w:t>
      </w:r>
      <w:r w:rsidR="7493522A" w:rsidRPr="111EFE9A">
        <w:rPr>
          <w:rFonts w:ascii="Arial" w:hAnsi="Arial" w:cs="Arial"/>
          <w:b/>
          <w:bCs/>
        </w:rPr>
        <w:t xml:space="preserve"> </w:t>
      </w:r>
      <w:r w:rsidR="7493522A" w:rsidRPr="111EFE9A">
        <w:rPr>
          <w:rFonts w:ascii="Arial" w:hAnsi="Arial" w:cs="Arial"/>
          <w:b/>
          <w:bCs/>
          <w:color w:val="FF0000"/>
          <w:sz w:val="28"/>
          <w:szCs w:val="28"/>
        </w:rPr>
        <w:t>*</w:t>
      </w:r>
      <w:r w:rsidR="7A4280B3" w:rsidRPr="111EFE9A">
        <w:rPr>
          <w:rFonts w:ascii="Arial" w:hAnsi="Arial" w:cs="Arial"/>
        </w:rPr>
        <w:t xml:space="preserve"> </w:t>
      </w:r>
    </w:p>
    <w:p w14:paraId="35914A28" w14:textId="5512428B" w:rsidR="00AA5B19" w:rsidRPr="000A3DBB" w:rsidRDefault="00AA5B19" w:rsidP="00761AB7">
      <w:pPr>
        <w:pStyle w:val="ListParagraph"/>
        <w:keepNext/>
        <w:numPr>
          <w:ilvl w:val="0"/>
          <w:numId w:val="6"/>
        </w:numPr>
        <w:rPr>
          <w:rFonts w:ascii="Arial" w:hAnsi="Arial" w:cs="Arial"/>
          <w:b/>
          <w:bCs/>
        </w:rPr>
      </w:pPr>
      <w:r w:rsidRPr="000A3DBB">
        <w:rPr>
          <w:rFonts w:ascii="Arial" w:hAnsi="Arial" w:cs="Arial"/>
          <w:b/>
          <w:bCs/>
        </w:rPr>
        <w:t xml:space="preserve">Select </w:t>
      </w:r>
      <w:r w:rsidR="00D945AC">
        <w:rPr>
          <w:rFonts w:ascii="Arial" w:hAnsi="Arial" w:cs="Arial"/>
          <w:b/>
          <w:bCs/>
        </w:rPr>
        <w:t>‘</w:t>
      </w:r>
      <w:r w:rsidRPr="000A3DBB">
        <w:rPr>
          <w:rFonts w:ascii="Arial" w:hAnsi="Arial" w:cs="Arial"/>
          <w:b/>
          <w:bCs/>
        </w:rPr>
        <w:t>Show Product Section</w:t>
      </w:r>
      <w:r w:rsidR="00D945AC">
        <w:rPr>
          <w:rFonts w:ascii="Arial" w:hAnsi="Arial" w:cs="Arial"/>
          <w:b/>
          <w:bCs/>
        </w:rPr>
        <w:t>’ Show/Hide</w:t>
      </w:r>
      <w:r w:rsidRPr="000A3DBB">
        <w:rPr>
          <w:rFonts w:ascii="Arial" w:hAnsi="Arial" w:cs="Arial"/>
          <w:b/>
          <w:bCs/>
        </w:rPr>
        <w:t xml:space="preserve"> Button</w:t>
      </w:r>
    </w:p>
    <w:p w14:paraId="25A3F7CE" w14:textId="6C3D4631" w:rsidR="00AA5B19" w:rsidRPr="00441E09" w:rsidRDefault="7493522A" w:rsidP="00441E09">
      <w:pPr>
        <w:pStyle w:val="ListParagraph"/>
        <w:keepNext/>
        <w:rPr>
          <w:rFonts w:ascii="Arial" w:hAnsi="Arial" w:cs="Arial"/>
        </w:rPr>
      </w:pPr>
      <w:r w:rsidRPr="111EFE9A">
        <w:rPr>
          <w:rFonts w:ascii="Arial" w:hAnsi="Arial" w:cs="Arial"/>
        </w:rPr>
        <w:t>This e</w:t>
      </w:r>
      <w:r w:rsidR="629EC90D" w:rsidRPr="111EFE9A">
        <w:rPr>
          <w:rFonts w:ascii="Arial" w:hAnsi="Arial" w:cs="Arial"/>
        </w:rPr>
        <w:t>xpand</w:t>
      </w:r>
      <w:r w:rsidRPr="111EFE9A">
        <w:rPr>
          <w:rFonts w:ascii="Arial" w:hAnsi="Arial" w:cs="Arial"/>
        </w:rPr>
        <w:t>s</w:t>
      </w:r>
      <w:r w:rsidR="629EC90D" w:rsidRPr="111EFE9A">
        <w:rPr>
          <w:rFonts w:ascii="Arial" w:hAnsi="Arial" w:cs="Arial"/>
        </w:rPr>
        <w:t xml:space="preserve"> the </w:t>
      </w:r>
      <w:r w:rsidR="373FCC9B" w:rsidRPr="111EFE9A">
        <w:rPr>
          <w:rFonts w:ascii="Arial" w:hAnsi="Arial" w:cs="Arial"/>
        </w:rPr>
        <w:t xml:space="preserve">section </w:t>
      </w:r>
      <w:r w:rsidR="629EC90D" w:rsidRPr="111EFE9A">
        <w:rPr>
          <w:rFonts w:ascii="Arial" w:hAnsi="Arial" w:cs="Arial"/>
        </w:rPr>
        <w:t>to reveal all</w:t>
      </w:r>
      <w:r w:rsidRPr="111EFE9A">
        <w:rPr>
          <w:rFonts w:ascii="Arial" w:hAnsi="Arial" w:cs="Arial"/>
        </w:rPr>
        <w:t xml:space="preserve"> fields.</w:t>
      </w:r>
      <w:r w:rsidR="1EBD87C7" w:rsidRPr="111EFE9A">
        <w:rPr>
          <w:rFonts w:ascii="Arial" w:hAnsi="Arial" w:cs="Arial"/>
        </w:rPr>
        <w:t xml:space="preserve"> </w:t>
      </w:r>
      <w:r w:rsidRPr="111EFE9A">
        <w:rPr>
          <w:rFonts w:ascii="Arial" w:hAnsi="Arial" w:cs="Arial"/>
        </w:rPr>
        <w:t xml:space="preserve">The same button is also used to </w:t>
      </w:r>
      <w:r w:rsidR="629EC90D" w:rsidRPr="111EFE9A">
        <w:rPr>
          <w:rFonts w:ascii="Arial" w:hAnsi="Arial" w:cs="Arial"/>
        </w:rPr>
        <w:t>collapse</w:t>
      </w:r>
      <w:r w:rsidRPr="111EFE9A">
        <w:rPr>
          <w:rFonts w:ascii="Arial" w:hAnsi="Arial" w:cs="Arial"/>
        </w:rPr>
        <w:t xml:space="preserve"> and hide the fields.</w:t>
      </w:r>
      <w:r w:rsidR="629EC90D" w:rsidRPr="111EFE9A">
        <w:rPr>
          <w:rFonts w:ascii="Arial" w:hAnsi="Arial" w:cs="Arial"/>
        </w:rPr>
        <w:t xml:space="preserve"> </w:t>
      </w:r>
      <w:r w:rsidR="00441E09">
        <w:br/>
      </w:r>
    </w:p>
    <w:p w14:paraId="3553DAD2" w14:textId="735ECEA3" w:rsidR="00AA5B19" w:rsidRPr="0042230B" w:rsidRDefault="00AA5B19" w:rsidP="00761AB7">
      <w:pPr>
        <w:pStyle w:val="ListParagraph"/>
        <w:keepNext/>
        <w:numPr>
          <w:ilvl w:val="0"/>
          <w:numId w:val="6"/>
        </w:numPr>
        <w:jc w:val="both"/>
        <w:rPr>
          <w:rFonts w:ascii="Arial" w:hAnsi="Arial" w:cs="Arial"/>
          <w:b/>
        </w:rPr>
      </w:pPr>
      <w:r w:rsidRPr="0042230B">
        <w:rPr>
          <w:rFonts w:ascii="Arial" w:hAnsi="Arial" w:cs="Arial"/>
          <w:b/>
        </w:rPr>
        <w:t>Input</w:t>
      </w:r>
      <w:r w:rsidR="00F649BF" w:rsidRPr="0042230B">
        <w:rPr>
          <w:rFonts w:ascii="Arial" w:hAnsi="Arial" w:cs="Arial"/>
          <w:b/>
        </w:rPr>
        <w:t xml:space="preserve"> </w:t>
      </w:r>
      <w:r w:rsidRPr="0042230B">
        <w:rPr>
          <w:rFonts w:ascii="Arial" w:hAnsi="Arial" w:cs="Arial"/>
          <w:b/>
        </w:rPr>
        <w:t>Product Name</w:t>
      </w:r>
      <w:r w:rsidR="00441E09" w:rsidRPr="0042230B">
        <w:rPr>
          <w:rFonts w:ascii="Arial" w:hAnsi="Arial" w:cs="Arial"/>
          <w:b/>
        </w:rPr>
        <w:t xml:space="preserve"> </w:t>
      </w:r>
      <w:r w:rsidR="00441E09" w:rsidRPr="0042230B">
        <w:rPr>
          <w:rFonts w:ascii="Arial" w:hAnsi="Arial" w:cs="Arial"/>
          <w:b/>
          <w:color w:val="FF0000"/>
          <w:sz w:val="28"/>
          <w:szCs w:val="28"/>
        </w:rPr>
        <w:t>*</w:t>
      </w:r>
    </w:p>
    <w:p w14:paraId="70C2935D" w14:textId="4171EC3F" w:rsidR="00AA5B19" w:rsidRDefault="629EC90D" w:rsidP="00AA5B19">
      <w:pPr>
        <w:pStyle w:val="ListParagraph"/>
        <w:keepNext/>
        <w:rPr>
          <w:rFonts w:ascii="Arial" w:hAnsi="Arial" w:cs="Arial"/>
        </w:rPr>
      </w:pPr>
      <w:r w:rsidRPr="111EFE9A">
        <w:rPr>
          <w:rFonts w:ascii="Arial" w:hAnsi="Arial" w:cs="Arial"/>
        </w:rPr>
        <w:t>Complete the required form field</w:t>
      </w:r>
      <w:r w:rsidR="0ABB3E87" w:rsidRPr="111EFE9A">
        <w:rPr>
          <w:rFonts w:ascii="Arial" w:hAnsi="Arial" w:cs="Arial"/>
        </w:rPr>
        <w:t>,</w:t>
      </w:r>
      <w:r w:rsidR="7493522A" w:rsidRPr="111EFE9A">
        <w:rPr>
          <w:rFonts w:ascii="Arial" w:hAnsi="Arial" w:cs="Arial"/>
        </w:rPr>
        <w:t xml:space="preserve"> which has a c</w:t>
      </w:r>
      <w:r w:rsidRPr="111EFE9A">
        <w:rPr>
          <w:rFonts w:ascii="Arial" w:hAnsi="Arial" w:cs="Arial"/>
        </w:rPr>
        <w:t>haracter</w:t>
      </w:r>
      <w:r w:rsidR="7493522A" w:rsidRPr="111EFE9A">
        <w:rPr>
          <w:rFonts w:ascii="Arial" w:hAnsi="Arial" w:cs="Arial"/>
        </w:rPr>
        <w:t xml:space="preserve"> </w:t>
      </w:r>
      <w:r w:rsidR="305B6B62" w:rsidRPr="111EFE9A">
        <w:rPr>
          <w:rFonts w:ascii="Arial" w:hAnsi="Arial" w:cs="Arial"/>
        </w:rPr>
        <w:t>limit</w:t>
      </w:r>
      <w:r w:rsidR="7A4280B3" w:rsidRPr="111EFE9A">
        <w:rPr>
          <w:rFonts w:ascii="Arial" w:hAnsi="Arial" w:cs="Arial"/>
        </w:rPr>
        <w:t>.</w:t>
      </w:r>
      <w:r w:rsidR="3CB10317" w:rsidRPr="111EFE9A">
        <w:rPr>
          <w:rFonts w:ascii="Arial" w:hAnsi="Arial" w:cs="Arial"/>
        </w:rPr>
        <w:t xml:space="preserve"> </w:t>
      </w:r>
      <w:r w:rsidR="7A4280B3" w:rsidRPr="111EFE9A">
        <w:rPr>
          <w:rFonts w:ascii="Arial" w:hAnsi="Arial" w:cs="Arial"/>
        </w:rPr>
        <w:t xml:space="preserve">The </w:t>
      </w:r>
      <w:r w:rsidR="7493522A" w:rsidRPr="111EFE9A">
        <w:rPr>
          <w:rFonts w:ascii="Arial" w:hAnsi="Arial" w:cs="Arial"/>
        </w:rPr>
        <w:t>n</w:t>
      </w:r>
      <w:r w:rsidR="7A4280B3" w:rsidRPr="111EFE9A">
        <w:rPr>
          <w:rFonts w:ascii="Arial" w:hAnsi="Arial" w:cs="Arial"/>
        </w:rPr>
        <w:t>ame is used to construct the filename of the saved JSON file.</w:t>
      </w:r>
    </w:p>
    <w:p w14:paraId="78B7D8B5" w14:textId="40018B98" w:rsidR="00AA5B19" w:rsidRDefault="00AA5B19" w:rsidP="00AA5B19">
      <w:pPr>
        <w:pStyle w:val="ListParagraph"/>
        <w:keepNext/>
        <w:rPr>
          <w:rFonts w:ascii="Arial" w:hAnsi="Arial" w:cs="Arial"/>
        </w:rPr>
      </w:pPr>
    </w:p>
    <w:p w14:paraId="2B4C1DFF" w14:textId="65ED6FCC" w:rsidR="00AA5B19" w:rsidRPr="00AA5B19" w:rsidRDefault="00AA5B19" w:rsidP="00761AB7">
      <w:pPr>
        <w:pStyle w:val="ListParagraph"/>
        <w:numPr>
          <w:ilvl w:val="0"/>
          <w:numId w:val="6"/>
        </w:numPr>
        <w:rPr>
          <w:rFonts w:ascii="Arial" w:hAnsi="Arial" w:cs="Arial"/>
          <w:b/>
        </w:rPr>
      </w:pPr>
      <w:r w:rsidRPr="00AA5B19">
        <w:rPr>
          <w:rFonts w:ascii="Arial" w:hAnsi="Arial" w:cs="Arial"/>
          <w:b/>
        </w:rPr>
        <w:t>Input Product Version</w:t>
      </w:r>
      <w:r w:rsidR="00441E09">
        <w:rPr>
          <w:rFonts w:ascii="Arial" w:hAnsi="Arial" w:cs="Arial"/>
          <w:b/>
        </w:rPr>
        <w:t xml:space="preserve"> </w:t>
      </w:r>
      <w:r w:rsidR="00441E09" w:rsidRPr="00441E09">
        <w:rPr>
          <w:rFonts w:ascii="Arial" w:hAnsi="Arial" w:cs="Arial"/>
          <w:b/>
          <w:color w:val="FF0000"/>
          <w:sz w:val="28"/>
          <w:szCs w:val="28"/>
        </w:rPr>
        <w:t>*</w:t>
      </w:r>
    </w:p>
    <w:p w14:paraId="2F70FB2E" w14:textId="554FAD14" w:rsidR="00F649BF" w:rsidRPr="00F649BF" w:rsidRDefault="629EC90D" w:rsidP="00F649BF">
      <w:pPr>
        <w:pStyle w:val="ListParagraph"/>
        <w:keepNext/>
        <w:rPr>
          <w:rFonts w:ascii="Arial" w:hAnsi="Arial" w:cs="Arial"/>
        </w:rPr>
      </w:pPr>
      <w:r w:rsidRPr="111EFE9A">
        <w:rPr>
          <w:rFonts w:ascii="Arial" w:hAnsi="Arial" w:cs="Arial"/>
        </w:rPr>
        <w:t>Complete the required form field</w:t>
      </w:r>
      <w:r w:rsidR="7493522A" w:rsidRPr="111EFE9A">
        <w:rPr>
          <w:rFonts w:ascii="Arial" w:hAnsi="Arial" w:cs="Arial"/>
        </w:rPr>
        <w:t xml:space="preserve"> which has a c</w:t>
      </w:r>
      <w:r w:rsidRPr="111EFE9A">
        <w:rPr>
          <w:rFonts w:ascii="Arial" w:hAnsi="Arial" w:cs="Arial"/>
        </w:rPr>
        <w:t xml:space="preserve">haracter </w:t>
      </w:r>
      <w:r w:rsidR="03F899C0" w:rsidRPr="111EFE9A">
        <w:rPr>
          <w:rFonts w:ascii="Arial" w:hAnsi="Arial" w:cs="Arial"/>
        </w:rPr>
        <w:t>limit</w:t>
      </w:r>
      <w:r w:rsidR="7493522A" w:rsidRPr="111EFE9A">
        <w:rPr>
          <w:rFonts w:ascii="Arial" w:hAnsi="Arial" w:cs="Arial"/>
        </w:rPr>
        <w:t>.</w:t>
      </w:r>
      <w:r w:rsidR="5F424599" w:rsidRPr="111EFE9A">
        <w:rPr>
          <w:rFonts w:ascii="Arial" w:hAnsi="Arial" w:cs="Arial"/>
        </w:rPr>
        <w:t xml:space="preserve"> </w:t>
      </w:r>
      <w:r w:rsidR="7A4280B3" w:rsidRPr="111EFE9A">
        <w:rPr>
          <w:rFonts w:ascii="Arial" w:hAnsi="Arial" w:cs="Arial"/>
        </w:rPr>
        <w:t xml:space="preserve">The </w:t>
      </w:r>
      <w:r w:rsidR="7493522A" w:rsidRPr="111EFE9A">
        <w:rPr>
          <w:rFonts w:ascii="Arial" w:hAnsi="Arial" w:cs="Arial"/>
        </w:rPr>
        <w:t>v</w:t>
      </w:r>
      <w:r w:rsidR="7A4280B3" w:rsidRPr="111EFE9A">
        <w:rPr>
          <w:rFonts w:ascii="Arial" w:hAnsi="Arial" w:cs="Arial"/>
        </w:rPr>
        <w:t>ersion</w:t>
      </w:r>
      <w:r w:rsidR="7493522A" w:rsidRPr="111EFE9A">
        <w:rPr>
          <w:rFonts w:ascii="Arial" w:hAnsi="Arial" w:cs="Arial"/>
        </w:rPr>
        <w:t xml:space="preserve"> is used with the name to</w:t>
      </w:r>
      <w:r w:rsidR="7A4280B3" w:rsidRPr="111EFE9A">
        <w:rPr>
          <w:rFonts w:ascii="Arial" w:hAnsi="Arial" w:cs="Arial"/>
        </w:rPr>
        <w:t xml:space="preserve"> construct the filename of the saved JSON file</w:t>
      </w:r>
      <w:r w:rsidR="7493522A" w:rsidRPr="111EFE9A">
        <w:rPr>
          <w:rFonts w:ascii="Arial" w:hAnsi="Arial" w:cs="Arial"/>
        </w:rPr>
        <w:t>.</w:t>
      </w:r>
    </w:p>
    <w:p w14:paraId="5749B107" w14:textId="46D2DCA2" w:rsidR="00AA5B19" w:rsidRDefault="00AA5B19" w:rsidP="00AA5B19">
      <w:pPr>
        <w:pStyle w:val="ListParagraph"/>
        <w:keepNext/>
        <w:rPr>
          <w:rFonts w:ascii="Arial" w:hAnsi="Arial" w:cs="Arial"/>
        </w:rPr>
      </w:pPr>
    </w:p>
    <w:p w14:paraId="1DE679F2" w14:textId="5EACEB38" w:rsidR="00AA5B19" w:rsidRPr="006C7657" w:rsidRDefault="00AA5B19" w:rsidP="00761AB7">
      <w:pPr>
        <w:pStyle w:val="ListParagraph"/>
        <w:numPr>
          <w:ilvl w:val="0"/>
          <w:numId w:val="6"/>
        </w:numPr>
        <w:rPr>
          <w:rFonts w:ascii="Arial" w:hAnsi="Arial" w:cs="Arial"/>
          <w:b/>
        </w:rPr>
      </w:pPr>
      <w:r w:rsidRPr="00AA5B19">
        <w:rPr>
          <w:rFonts w:ascii="Arial" w:hAnsi="Arial" w:cs="Arial"/>
          <w:b/>
        </w:rPr>
        <w:t>Input Product Owner/Vendor</w:t>
      </w:r>
      <w:r w:rsidR="00F649BF">
        <w:br/>
      </w:r>
      <w:r w:rsidRPr="00F649BF">
        <w:rPr>
          <w:rFonts w:ascii="Arial" w:hAnsi="Arial" w:cs="Arial"/>
        </w:rPr>
        <w:t>The form field is optional</w:t>
      </w:r>
      <w:r w:rsidR="00441E09" w:rsidRPr="00F649BF">
        <w:rPr>
          <w:rFonts w:ascii="Arial" w:hAnsi="Arial" w:cs="Arial"/>
        </w:rPr>
        <w:t xml:space="preserve"> and has a c</w:t>
      </w:r>
      <w:r w:rsidRPr="00F649BF">
        <w:rPr>
          <w:rFonts w:ascii="Arial" w:hAnsi="Arial" w:cs="Arial"/>
        </w:rPr>
        <w:t xml:space="preserve">haracter </w:t>
      </w:r>
      <w:r w:rsidR="14CEADFD" w:rsidRPr="71483688">
        <w:rPr>
          <w:rFonts w:ascii="Arial" w:hAnsi="Arial" w:cs="Arial"/>
        </w:rPr>
        <w:t>limit</w:t>
      </w:r>
      <w:r w:rsidR="00441E09" w:rsidRPr="00F649BF">
        <w:rPr>
          <w:rFonts w:ascii="Arial" w:hAnsi="Arial" w:cs="Arial"/>
        </w:rPr>
        <w:t>.</w:t>
      </w:r>
    </w:p>
    <w:p w14:paraId="30125448" w14:textId="77777777" w:rsidR="006C7657" w:rsidRPr="00F649BF" w:rsidRDefault="006C7657" w:rsidP="006C7657">
      <w:pPr>
        <w:pStyle w:val="ListParagraph"/>
        <w:rPr>
          <w:rFonts w:ascii="Arial" w:hAnsi="Arial" w:cs="Arial"/>
          <w:b/>
        </w:rPr>
      </w:pPr>
    </w:p>
    <w:p w14:paraId="70A3A94E" w14:textId="3B345187" w:rsidR="00AA5B19" w:rsidRPr="00720675" w:rsidRDefault="00AA5B19" w:rsidP="00761AB7">
      <w:pPr>
        <w:pStyle w:val="ListParagraph"/>
        <w:keepNext/>
        <w:numPr>
          <w:ilvl w:val="0"/>
          <w:numId w:val="6"/>
        </w:numPr>
        <w:rPr>
          <w:rFonts w:ascii="Arial" w:hAnsi="Arial" w:cs="Arial"/>
          <w:b/>
          <w:bCs/>
        </w:rPr>
      </w:pPr>
      <w:r w:rsidRPr="00720675">
        <w:rPr>
          <w:rFonts w:ascii="Arial" w:hAnsi="Arial" w:cs="Arial"/>
          <w:b/>
          <w:bCs/>
        </w:rPr>
        <w:t>Select Product Type</w:t>
      </w:r>
    </w:p>
    <w:p w14:paraId="51A2F698" w14:textId="72146942" w:rsidR="00AA5B19" w:rsidRPr="00AA5B19" w:rsidRDefault="00AA5B19" w:rsidP="00AA5B19">
      <w:pPr>
        <w:pStyle w:val="ListParagraph"/>
        <w:keepNext/>
        <w:rPr>
          <w:rFonts w:ascii="Arial" w:hAnsi="Arial" w:cs="Arial"/>
        </w:rPr>
      </w:pPr>
      <w:r w:rsidRPr="00AA5B19">
        <w:rPr>
          <w:rFonts w:ascii="Arial" w:hAnsi="Arial" w:cs="Arial"/>
        </w:rPr>
        <w:t xml:space="preserve">The form field is optional. </w:t>
      </w:r>
      <w:r w:rsidR="00F649BF">
        <w:rPr>
          <w:rFonts w:ascii="Arial" w:hAnsi="Arial" w:cs="Arial"/>
        </w:rPr>
        <w:t>Use the dropdown menu and choose one</w:t>
      </w:r>
      <w:r w:rsidRPr="00AA5B19">
        <w:rPr>
          <w:rFonts w:ascii="Arial" w:hAnsi="Arial" w:cs="Arial"/>
        </w:rPr>
        <w:t>:</w:t>
      </w:r>
    </w:p>
    <w:p w14:paraId="73DAF65D"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Custom developed web page</w:t>
      </w:r>
    </w:p>
    <w:p w14:paraId="322A4320"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COTS</w:t>
      </w:r>
    </w:p>
    <w:p w14:paraId="1A5DE77D"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Customization of COTS product</w:t>
      </w:r>
    </w:p>
    <w:p w14:paraId="1F86571E"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GOTS application</w:t>
      </w:r>
    </w:p>
    <w:p w14:paraId="7FC8CFEB" w14:textId="77777777" w:rsidR="00AA5B19" w:rsidRPr="00AA5B19" w:rsidRDefault="00AA5B19" w:rsidP="00761AB7">
      <w:pPr>
        <w:pStyle w:val="ListParagraph"/>
        <w:keepNext/>
        <w:numPr>
          <w:ilvl w:val="0"/>
          <w:numId w:val="7"/>
        </w:numPr>
        <w:rPr>
          <w:rFonts w:ascii="Arial" w:hAnsi="Arial" w:cs="Arial"/>
        </w:rPr>
      </w:pPr>
      <w:r w:rsidRPr="00AA5B19">
        <w:rPr>
          <w:rFonts w:ascii="Arial" w:hAnsi="Arial" w:cs="Arial"/>
        </w:rPr>
        <w:t>Software</w:t>
      </w:r>
    </w:p>
    <w:p w14:paraId="55DD6926" w14:textId="6A27E734" w:rsidR="00AA5B19" w:rsidRDefault="00AA5B19" w:rsidP="00761AB7">
      <w:pPr>
        <w:pStyle w:val="ListParagraph"/>
        <w:keepNext/>
        <w:numPr>
          <w:ilvl w:val="0"/>
          <w:numId w:val="7"/>
        </w:numPr>
        <w:rPr>
          <w:rFonts w:ascii="Arial" w:hAnsi="Arial" w:cs="Arial"/>
        </w:rPr>
      </w:pPr>
      <w:r w:rsidRPr="00AA5B19">
        <w:rPr>
          <w:rFonts w:ascii="Arial" w:hAnsi="Arial" w:cs="Arial"/>
        </w:rPr>
        <w:t>Other</w:t>
      </w:r>
    </w:p>
    <w:p w14:paraId="17DDAC35" w14:textId="77777777" w:rsidR="00B26947" w:rsidRPr="00AA5B19" w:rsidRDefault="00B26947" w:rsidP="00B26947">
      <w:pPr>
        <w:pStyle w:val="ListParagraph"/>
        <w:keepNext/>
        <w:ind w:left="1440"/>
        <w:rPr>
          <w:rFonts w:ascii="Arial" w:hAnsi="Arial" w:cs="Arial"/>
        </w:rPr>
      </w:pPr>
    </w:p>
    <w:p w14:paraId="6569B3E0" w14:textId="6F28AA46" w:rsidR="00B26947" w:rsidRPr="00B26947" w:rsidRDefault="00B26947" w:rsidP="00761AB7">
      <w:pPr>
        <w:pStyle w:val="ListParagraph"/>
        <w:numPr>
          <w:ilvl w:val="0"/>
          <w:numId w:val="6"/>
        </w:numPr>
        <w:rPr>
          <w:rFonts w:ascii="Arial" w:hAnsi="Arial" w:cs="Arial"/>
          <w:b/>
        </w:rPr>
      </w:pPr>
      <w:r w:rsidRPr="00B26947">
        <w:rPr>
          <w:rFonts w:ascii="Arial" w:hAnsi="Arial" w:cs="Arial"/>
          <w:b/>
        </w:rPr>
        <w:t>Input Location</w:t>
      </w:r>
    </w:p>
    <w:p w14:paraId="39F1A427" w14:textId="2AC8AE58" w:rsidR="00B26947" w:rsidRPr="0075677A" w:rsidRDefault="00B26947" w:rsidP="0075677A">
      <w:pPr>
        <w:pStyle w:val="ListParagraph"/>
        <w:keepNext/>
        <w:rPr>
          <w:rFonts w:ascii="Arial" w:hAnsi="Arial" w:cs="Arial"/>
        </w:rPr>
      </w:pPr>
      <w:r w:rsidRPr="000C6105">
        <w:rPr>
          <w:rFonts w:ascii="Arial" w:hAnsi="Arial" w:cs="Arial"/>
        </w:rPr>
        <w:t>The form field is optional</w:t>
      </w:r>
      <w:r w:rsidR="00F649BF">
        <w:rPr>
          <w:rFonts w:ascii="Arial" w:hAnsi="Arial" w:cs="Arial"/>
        </w:rPr>
        <w:t xml:space="preserve"> and has a c</w:t>
      </w:r>
      <w:r>
        <w:rPr>
          <w:rFonts w:ascii="Arial" w:hAnsi="Arial" w:cs="Arial"/>
        </w:rPr>
        <w:t xml:space="preserve">haracter </w:t>
      </w:r>
      <w:r w:rsidR="423EB370" w:rsidRPr="71483688">
        <w:rPr>
          <w:rFonts w:ascii="Arial" w:hAnsi="Arial" w:cs="Arial"/>
        </w:rPr>
        <w:t>limit</w:t>
      </w:r>
      <w:r w:rsidR="00F649BF">
        <w:rPr>
          <w:rFonts w:ascii="Arial" w:hAnsi="Arial" w:cs="Arial"/>
        </w:rPr>
        <w:t>.</w:t>
      </w:r>
    </w:p>
    <w:p w14:paraId="74AA9395" w14:textId="77777777" w:rsidR="00B26947" w:rsidRDefault="00B26947" w:rsidP="00B26947">
      <w:pPr>
        <w:pStyle w:val="ListParagraph"/>
        <w:keepNext/>
        <w:rPr>
          <w:rFonts w:ascii="Arial" w:hAnsi="Arial" w:cs="Arial"/>
        </w:rPr>
      </w:pPr>
    </w:p>
    <w:p w14:paraId="0AAC2873" w14:textId="681DA610" w:rsidR="00AA5B19" w:rsidRPr="00B26947" w:rsidRDefault="289493EF" w:rsidP="111EFE9A">
      <w:pPr>
        <w:pStyle w:val="ListParagraph"/>
        <w:numPr>
          <w:ilvl w:val="0"/>
          <w:numId w:val="6"/>
        </w:numPr>
        <w:rPr>
          <w:rFonts w:ascii="Arial" w:hAnsi="Arial" w:cs="Arial"/>
          <w:b/>
          <w:bCs/>
        </w:rPr>
      </w:pPr>
      <w:r w:rsidRPr="111EFE9A">
        <w:rPr>
          <w:rFonts w:ascii="Arial" w:hAnsi="Arial" w:cs="Arial"/>
          <w:b/>
          <w:bCs/>
        </w:rPr>
        <w:t>Input Product Description</w:t>
      </w:r>
      <w:r w:rsidR="7493522A" w:rsidRPr="111EFE9A">
        <w:rPr>
          <w:rFonts w:ascii="Arial" w:hAnsi="Arial" w:cs="Arial"/>
          <w:b/>
          <w:bCs/>
        </w:rPr>
        <w:t xml:space="preserve"> </w:t>
      </w:r>
      <w:r w:rsidR="7493522A" w:rsidRPr="111EFE9A">
        <w:rPr>
          <w:rFonts w:ascii="Arial" w:hAnsi="Arial" w:cs="Arial"/>
          <w:b/>
          <w:bCs/>
          <w:color w:val="FF0000"/>
          <w:sz w:val="28"/>
          <w:szCs w:val="28"/>
        </w:rPr>
        <w:t>*</w:t>
      </w:r>
      <w:r w:rsidR="00B26947">
        <w:br/>
      </w:r>
      <w:r w:rsidRPr="111EFE9A">
        <w:rPr>
          <w:rFonts w:ascii="Arial" w:hAnsi="Arial" w:cs="Arial"/>
        </w:rPr>
        <w:t>Complete the required form field</w:t>
      </w:r>
      <w:r w:rsidR="5A4A5985" w:rsidRPr="111EFE9A">
        <w:rPr>
          <w:rFonts w:ascii="Arial" w:hAnsi="Arial" w:cs="Arial"/>
        </w:rPr>
        <w:t xml:space="preserve"> which </w:t>
      </w:r>
      <w:r w:rsidR="3E6E00C9" w:rsidRPr="111EFE9A">
        <w:rPr>
          <w:rFonts w:ascii="Arial" w:hAnsi="Arial" w:cs="Arial"/>
        </w:rPr>
        <w:t>has a c</w:t>
      </w:r>
      <w:r w:rsidRPr="111EFE9A">
        <w:rPr>
          <w:rFonts w:ascii="Arial" w:hAnsi="Arial" w:cs="Arial"/>
        </w:rPr>
        <w:t xml:space="preserve">haracter </w:t>
      </w:r>
      <w:r w:rsidR="222216A9" w:rsidRPr="111EFE9A">
        <w:rPr>
          <w:rFonts w:ascii="Arial" w:hAnsi="Arial" w:cs="Arial"/>
        </w:rPr>
        <w:t>limit</w:t>
      </w:r>
      <w:r w:rsidR="3E6E00C9" w:rsidRPr="111EFE9A">
        <w:rPr>
          <w:rFonts w:ascii="Arial" w:hAnsi="Arial" w:cs="Arial"/>
        </w:rPr>
        <w:t>.</w:t>
      </w:r>
    </w:p>
    <w:p w14:paraId="5FC7B2C2" w14:textId="0203F087" w:rsidR="00B26947" w:rsidRPr="00B26947" w:rsidRDefault="00B26947" w:rsidP="00B26947">
      <w:pPr>
        <w:pStyle w:val="ListParagraph"/>
        <w:rPr>
          <w:rFonts w:ascii="Arial" w:hAnsi="Arial" w:cs="Arial"/>
          <w:b/>
        </w:rPr>
      </w:pPr>
    </w:p>
    <w:p w14:paraId="0F927C6B" w14:textId="45381493" w:rsidR="00B26947" w:rsidRPr="00B26947" w:rsidRDefault="00B26947" w:rsidP="00761AB7">
      <w:pPr>
        <w:pStyle w:val="ListParagraph"/>
        <w:numPr>
          <w:ilvl w:val="0"/>
          <w:numId w:val="6"/>
        </w:numPr>
        <w:rPr>
          <w:rFonts w:ascii="Arial" w:hAnsi="Arial" w:cs="Arial"/>
          <w:b/>
        </w:rPr>
      </w:pPr>
      <w:r w:rsidRPr="00B26947">
        <w:rPr>
          <w:rFonts w:ascii="Arial" w:hAnsi="Arial" w:cs="Arial"/>
          <w:b/>
        </w:rPr>
        <w:t>Input Notes</w:t>
      </w:r>
    </w:p>
    <w:p w14:paraId="07108D5F" w14:textId="08C7638D" w:rsidR="00B26947" w:rsidRPr="00B26947" w:rsidRDefault="289493EF" w:rsidP="111EFE9A">
      <w:pPr>
        <w:pStyle w:val="ListParagraph"/>
        <w:rPr>
          <w:rFonts w:ascii="Arial" w:hAnsi="Arial" w:cs="Arial"/>
          <w:b/>
          <w:bCs/>
        </w:rPr>
      </w:pPr>
      <w:r w:rsidRPr="111EFE9A">
        <w:rPr>
          <w:rFonts w:ascii="Arial" w:hAnsi="Arial" w:cs="Arial"/>
        </w:rPr>
        <w:t>T</w:t>
      </w:r>
      <w:r w:rsidR="627ACF2C" w:rsidRPr="111EFE9A">
        <w:rPr>
          <w:rFonts w:ascii="Arial" w:hAnsi="Arial" w:cs="Arial"/>
        </w:rPr>
        <w:t>he</w:t>
      </w:r>
      <w:r w:rsidRPr="111EFE9A">
        <w:rPr>
          <w:rFonts w:ascii="Arial" w:hAnsi="Arial" w:cs="Arial"/>
        </w:rPr>
        <w:t xml:space="preserve"> form field is optional</w:t>
      </w:r>
      <w:r w:rsidR="3E6E00C9" w:rsidRPr="111EFE9A">
        <w:rPr>
          <w:rFonts w:ascii="Arial" w:hAnsi="Arial" w:cs="Arial"/>
        </w:rPr>
        <w:t xml:space="preserve"> and has a character </w:t>
      </w:r>
      <w:r w:rsidR="4C5F051D" w:rsidRPr="111EFE9A">
        <w:rPr>
          <w:rFonts w:ascii="Arial" w:hAnsi="Arial" w:cs="Arial"/>
        </w:rPr>
        <w:t>limit</w:t>
      </w:r>
      <w:r w:rsidR="627ACF2C" w:rsidRPr="111EFE9A">
        <w:rPr>
          <w:rFonts w:ascii="Arial" w:hAnsi="Arial" w:cs="Arial"/>
        </w:rPr>
        <w:t>. Notes can include items such as</w:t>
      </w:r>
      <w:r w:rsidRPr="111EFE9A">
        <w:rPr>
          <w:rFonts w:ascii="Arial" w:hAnsi="Arial" w:cs="Arial"/>
        </w:rPr>
        <w:t xml:space="preserve"> </w:t>
      </w:r>
      <w:r w:rsidR="627ACF2C" w:rsidRPr="111EFE9A">
        <w:rPr>
          <w:rFonts w:ascii="Arial" w:hAnsi="Arial" w:cs="Arial"/>
        </w:rPr>
        <w:t>s</w:t>
      </w:r>
      <w:r w:rsidRPr="111EFE9A">
        <w:rPr>
          <w:rFonts w:ascii="Arial" w:hAnsi="Arial" w:cs="Arial"/>
        </w:rPr>
        <w:t xml:space="preserve">ummary of defects identified as global issues, questions about the application defects, embedded non-accessible documents, </w:t>
      </w:r>
      <w:r w:rsidR="627ACF2C" w:rsidRPr="111EFE9A">
        <w:rPr>
          <w:rFonts w:ascii="Arial" w:hAnsi="Arial" w:cs="Arial"/>
        </w:rPr>
        <w:t>or any notes that would be of value</w:t>
      </w:r>
      <w:r w:rsidRPr="111EFE9A">
        <w:rPr>
          <w:rFonts w:ascii="Arial" w:hAnsi="Arial" w:cs="Arial"/>
        </w:rPr>
        <w:t xml:space="preserve">. </w:t>
      </w:r>
    </w:p>
    <w:p w14:paraId="750DB45C" w14:textId="77777777" w:rsidR="00B06FFF" w:rsidRPr="000C6105" w:rsidRDefault="00B06FFF">
      <w:pPr>
        <w:spacing w:after="0" w:line="240" w:lineRule="auto"/>
        <w:rPr>
          <w:rFonts w:ascii="Arial" w:eastAsiaTheme="majorEastAsia" w:hAnsi="Arial" w:cs="Arial"/>
          <w:color w:val="365F91" w:themeColor="accent1" w:themeShade="BF"/>
          <w:sz w:val="26"/>
          <w:szCs w:val="26"/>
        </w:rPr>
      </w:pPr>
    </w:p>
    <w:p w14:paraId="0CF73B19" w14:textId="63B7864B" w:rsidR="00931C43" w:rsidRPr="000C6105" w:rsidRDefault="0082114D" w:rsidP="002639B4">
      <w:pPr>
        <w:pStyle w:val="Heading3"/>
      </w:pPr>
      <w:bookmarkStart w:id="13" w:name="_Toc58990667"/>
      <w:r>
        <w:t xml:space="preserve">2.2.2 </w:t>
      </w:r>
      <w:r w:rsidR="00931C43" w:rsidRPr="000C6105">
        <w:t>Test</w:t>
      </w:r>
      <w:r w:rsidR="00981382">
        <w:t>ing</w:t>
      </w:r>
      <w:r w:rsidR="00931C43" w:rsidRPr="000C6105">
        <w:t xml:space="preserve"> Information</w:t>
      </w:r>
      <w:bookmarkStart w:id="14" w:name="_Toc56176939"/>
      <w:bookmarkEnd w:id="13"/>
      <w:r w:rsidR="00931C43" w:rsidRPr="000C6105">
        <w:t xml:space="preserve"> </w:t>
      </w:r>
      <w:bookmarkEnd w:id="14"/>
    </w:p>
    <w:p w14:paraId="775A48AD" w14:textId="24E92040" w:rsidR="00A80924" w:rsidRPr="000F108E" w:rsidRDefault="627ACF2C" w:rsidP="111EFE9A">
      <w:pPr>
        <w:rPr>
          <w:rFonts w:ascii="Arial" w:hAnsi="Arial" w:cs="Arial"/>
        </w:rPr>
      </w:pPr>
      <w:r w:rsidRPr="111EFE9A">
        <w:rPr>
          <w:rFonts w:ascii="Arial" w:hAnsi="Arial" w:cs="Arial"/>
        </w:rPr>
        <w:t>Complete required fields as indicated by a red asterisk.</w:t>
      </w:r>
      <w:r w:rsidRPr="111EFE9A">
        <w:rPr>
          <w:rFonts w:ascii="Arial" w:hAnsi="Arial" w:cs="Arial"/>
          <w:b/>
          <w:bCs/>
        </w:rPr>
        <w:t xml:space="preserve"> </w:t>
      </w:r>
      <w:r w:rsidRPr="111EFE9A">
        <w:rPr>
          <w:rFonts w:ascii="Arial" w:hAnsi="Arial" w:cs="Arial"/>
          <w:b/>
          <w:bCs/>
          <w:color w:val="FF0000"/>
          <w:sz w:val="28"/>
          <w:szCs w:val="28"/>
        </w:rPr>
        <w:t>*</w:t>
      </w:r>
      <w:r w:rsidRPr="111EFE9A">
        <w:rPr>
          <w:rFonts w:ascii="Arial" w:hAnsi="Arial" w:cs="Arial"/>
        </w:rPr>
        <w:t xml:space="preserve"> </w:t>
      </w:r>
    </w:p>
    <w:p w14:paraId="17583FB8" w14:textId="1E870541" w:rsidR="00B06FFF" w:rsidRPr="00B06FFF" w:rsidRDefault="00B06FFF" w:rsidP="00761AB7">
      <w:pPr>
        <w:pStyle w:val="ListParagraph"/>
        <w:numPr>
          <w:ilvl w:val="0"/>
          <w:numId w:val="8"/>
        </w:numPr>
        <w:rPr>
          <w:rFonts w:ascii="Arial" w:hAnsi="Arial" w:cs="Arial"/>
          <w:b/>
          <w:bCs/>
        </w:rPr>
      </w:pPr>
      <w:r w:rsidRPr="00B06FFF">
        <w:rPr>
          <w:rFonts w:ascii="Arial" w:hAnsi="Arial" w:cs="Arial"/>
          <w:b/>
          <w:bCs/>
        </w:rPr>
        <w:t xml:space="preserve">Select the </w:t>
      </w:r>
      <w:r w:rsidR="00802BA2">
        <w:rPr>
          <w:rFonts w:ascii="Arial" w:hAnsi="Arial" w:cs="Arial"/>
          <w:b/>
          <w:bCs/>
        </w:rPr>
        <w:t>‘</w:t>
      </w:r>
      <w:r w:rsidRPr="00B06FFF">
        <w:rPr>
          <w:rFonts w:ascii="Arial" w:hAnsi="Arial" w:cs="Arial"/>
          <w:b/>
          <w:bCs/>
        </w:rPr>
        <w:t>Show Testing Information Section</w:t>
      </w:r>
      <w:r w:rsidR="00802BA2">
        <w:rPr>
          <w:rFonts w:ascii="Arial" w:hAnsi="Arial" w:cs="Arial"/>
          <w:b/>
          <w:bCs/>
        </w:rPr>
        <w:t>’</w:t>
      </w:r>
      <w:r w:rsidRPr="00B06FFF">
        <w:rPr>
          <w:rFonts w:ascii="Arial" w:hAnsi="Arial" w:cs="Arial"/>
          <w:b/>
          <w:bCs/>
        </w:rPr>
        <w:t xml:space="preserve"> </w:t>
      </w:r>
      <w:r w:rsidR="00802BA2">
        <w:rPr>
          <w:rFonts w:ascii="Arial" w:hAnsi="Arial" w:cs="Arial"/>
          <w:b/>
          <w:bCs/>
        </w:rPr>
        <w:t xml:space="preserve">Show/Hide </w:t>
      </w:r>
      <w:r w:rsidRPr="00B06FFF">
        <w:rPr>
          <w:rFonts w:ascii="Arial" w:hAnsi="Arial" w:cs="Arial"/>
          <w:b/>
          <w:bCs/>
        </w:rPr>
        <w:t>Button</w:t>
      </w:r>
    </w:p>
    <w:p w14:paraId="110D84B9" w14:textId="54E9CB59" w:rsidR="00B06FFF" w:rsidRDefault="00A80924" w:rsidP="00B06FFF">
      <w:pPr>
        <w:pStyle w:val="ListParagraph"/>
        <w:rPr>
          <w:rFonts w:ascii="Arial" w:hAnsi="Arial" w:cs="Arial"/>
        </w:rPr>
      </w:pPr>
      <w:r>
        <w:rPr>
          <w:rFonts w:ascii="Arial" w:hAnsi="Arial" w:cs="Arial"/>
        </w:rPr>
        <w:t>This e</w:t>
      </w:r>
      <w:r w:rsidRPr="00AA5B19">
        <w:rPr>
          <w:rFonts w:ascii="Arial" w:hAnsi="Arial" w:cs="Arial"/>
        </w:rPr>
        <w:t>xpand</w:t>
      </w:r>
      <w:r>
        <w:rPr>
          <w:rFonts w:ascii="Arial" w:hAnsi="Arial" w:cs="Arial"/>
        </w:rPr>
        <w:t>s</w:t>
      </w:r>
      <w:r w:rsidRPr="00AA5B19">
        <w:rPr>
          <w:rFonts w:ascii="Arial" w:hAnsi="Arial" w:cs="Arial"/>
        </w:rPr>
        <w:t xml:space="preserve"> the </w:t>
      </w:r>
      <w:r w:rsidR="00D57FB5" w:rsidRPr="00D57FB5">
        <w:rPr>
          <w:rFonts w:ascii="Arial" w:hAnsi="Arial" w:cs="Arial"/>
        </w:rPr>
        <w:t xml:space="preserve">section </w:t>
      </w:r>
      <w:r w:rsidRPr="00AA5B19">
        <w:rPr>
          <w:rFonts w:ascii="Arial" w:hAnsi="Arial" w:cs="Arial"/>
        </w:rPr>
        <w:t>to reveal all</w:t>
      </w:r>
      <w:r>
        <w:rPr>
          <w:rFonts w:ascii="Arial" w:hAnsi="Arial" w:cs="Arial"/>
        </w:rPr>
        <w:t xml:space="preserve"> fields. The same button is also used to </w:t>
      </w:r>
      <w:r w:rsidRPr="00AA5B19">
        <w:rPr>
          <w:rFonts w:ascii="Arial" w:hAnsi="Arial" w:cs="Arial"/>
        </w:rPr>
        <w:t>collapse</w:t>
      </w:r>
      <w:r>
        <w:rPr>
          <w:rFonts w:ascii="Arial" w:hAnsi="Arial" w:cs="Arial"/>
        </w:rPr>
        <w:t xml:space="preserve"> and hide the </w:t>
      </w:r>
      <w:r w:rsidR="005F471C" w:rsidRPr="005F471C">
        <w:rPr>
          <w:rFonts w:ascii="Arial" w:hAnsi="Arial" w:cs="Arial"/>
        </w:rPr>
        <w:t>section</w:t>
      </w:r>
      <w:r>
        <w:rPr>
          <w:rFonts w:ascii="Arial" w:hAnsi="Arial" w:cs="Arial"/>
        </w:rPr>
        <w:t>.</w:t>
      </w:r>
    </w:p>
    <w:p w14:paraId="5C1E4216" w14:textId="23FE7724" w:rsidR="00B06FFF" w:rsidRPr="00720675" w:rsidRDefault="00B06FFF" w:rsidP="00761AB7">
      <w:pPr>
        <w:pStyle w:val="ListParagraph"/>
        <w:numPr>
          <w:ilvl w:val="0"/>
          <w:numId w:val="8"/>
        </w:numPr>
        <w:rPr>
          <w:rFonts w:ascii="Arial" w:hAnsi="Arial" w:cs="Arial"/>
          <w:b/>
          <w:bCs/>
        </w:rPr>
      </w:pPr>
      <w:r w:rsidRPr="00720675">
        <w:rPr>
          <w:rFonts w:ascii="Arial" w:hAnsi="Arial" w:cs="Arial"/>
          <w:b/>
          <w:bCs/>
        </w:rPr>
        <w:t>Input Company Name</w:t>
      </w:r>
      <w:r w:rsidR="00A80924">
        <w:rPr>
          <w:rFonts w:ascii="Arial" w:hAnsi="Arial" w:cs="Arial"/>
          <w:b/>
          <w:bCs/>
        </w:rPr>
        <w:t xml:space="preserve"> </w:t>
      </w:r>
      <w:r w:rsidR="00A80924" w:rsidRPr="00441E09">
        <w:rPr>
          <w:rFonts w:ascii="Arial" w:hAnsi="Arial" w:cs="Arial"/>
          <w:b/>
          <w:color w:val="FF0000"/>
          <w:sz w:val="28"/>
          <w:szCs w:val="28"/>
        </w:rPr>
        <w:t>*</w:t>
      </w:r>
    </w:p>
    <w:p w14:paraId="5AEE0D38" w14:textId="282B07E6" w:rsidR="00B06FFF" w:rsidRDefault="00A80924" w:rsidP="00B06FFF">
      <w:pPr>
        <w:pStyle w:val="ListParagraph"/>
        <w:rPr>
          <w:rFonts w:ascii="Arial" w:hAnsi="Arial" w:cs="Arial"/>
        </w:rPr>
      </w:pPr>
      <w:r w:rsidRPr="000C6105">
        <w:rPr>
          <w:rFonts w:ascii="Arial" w:hAnsi="Arial" w:cs="Arial"/>
        </w:rPr>
        <w:t>Complete the required form field</w:t>
      </w:r>
      <w:r>
        <w:rPr>
          <w:rFonts w:ascii="Arial" w:hAnsi="Arial" w:cs="Arial"/>
        </w:rPr>
        <w:t xml:space="preserve"> which has a character </w:t>
      </w:r>
      <w:r w:rsidR="5FB1D918" w:rsidRPr="71483688">
        <w:rPr>
          <w:rFonts w:ascii="Arial" w:hAnsi="Arial" w:cs="Arial"/>
        </w:rPr>
        <w:t>limit</w:t>
      </w:r>
      <w:r>
        <w:rPr>
          <w:rFonts w:ascii="Arial" w:hAnsi="Arial" w:cs="Arial"/>
        </w:rPr>
        <w:t>.</w:t>
      </w:r>
    </w:p>
    <w:p w14:paraId="62699BFF" w14:textId="08925EBB" w:rsidR="005D4EED" w:rsidRDefault="005D4EED" w:rsidP="00B06FFF">
      <w:pPr>
        <w:pStyle w:val="ListParagraph"/>
        <w:rPr>
          <w:rFonts w:ascii="Arial" w:hAnsi="Arial" w:cs="Arial"/>
        </w:rPr>
      </w:pPr>
    </w:p>
    <w:p w14:paraId="44329DA6" w14:textId="32F6331D" w:rsidR="005D4EED" w:rsidRPr="005D4EED" w:rsidRDefault="005D4EED" w:rsidP="00761AB7">
      <w:pPr>
        <w:pStyle w:val="ListParagraph"/>
        <w:numPr>
          <w:ilvl w:val="0"/>
          <w:numId w:val="8"/>
        </w:numPr>
        <w:rPr>
          <w:rFonts w:ascii="Arial" w:hAnsi="Arial" w:cs="Arial"/>
          <w:b/>
        </w:rPr>
      </w:pPr>
      <w:r w:rsidRPr="005D4EED">
        <w:rPr>
          <w:rFonts w:ascii="Arial" w:hAnsi="Arial" w:cs="Arial"/>
          <w:b/>
        </w:rPr>
        <w:t>Input Tester’s First Name</w:t>
      </w:r>
      <w:r w:rsidR="00A80924">
        <w:rPr>
          <w:rFonts w:ascii="Arial" w:hAnsi="Arial" w:cs="Arial"/>
          <w:b/>
        </w:rPr>
        <w:t xml:space="preserve"> </w:t>
      </w:r>
      <w:r w:rsidR="00A80924" w:rsidRPr="00441E09">
        <w:rPr>
          <w:rFonts w:ascii="Arial" w:hAnsi="Arial" w:cs="Arial"/>
          <w:b/>
          <w:color w:val="FF0000"/>
          <w:sz w:val="28"/>
          <w:szCs w:val="28"/>
        </w:rPr>
        <w:t>*</w:t>
      </w:r>
    </w:p>
    <w:p w14:paraId="7248DE48" w14:textId="4B8E6581" w:rsidR="005D4EED" w:rsidRDefault="005D4EED" w:rsidP="005D4EED">
      <w:pPr>
        <w:pStyle w:val="ListParagraph"/>
        <w:rPr>
          <w:rFonts w:ascii="Arial" w:hAnsi="Arial" w:cs="Arial"/>
        </w:rPr>
      </w:pPr>
      <w:r w:rsidRPr="000C6105">
        <w:rPr>
          <w:rFonts w:ascii="Arial" w:hAnsi="Arial" w:cs="Arial"/>
        </w:rPr>
        <w:t>Complete the required form field.</w:t>
      </w:r>
    </w:p>
    <w:p w14:paraId="30D8D48A" w14:textId="77777777" w:rsidR="00A80924" w:rsidRDefault="00A80924" w:rsidP="005D4EED">
      <w:pPr>
        <w:pStyle w:val="ListParagraph"/>
        <w:rPr>
          <w:rFonts w:ascii="Arial" w:hAnsi="Arial" w:cs="Arial"/>
        </w:rPr>
      </w:pPr>
    </w:p>
    <w:p w14:paraId="090A518D" w14:textId="4FA4B018" w:rsidR="00A80924" w:rsidRPr="005D4EED" w:rsidRDefault="00A80924" w:rsidP="00761AB7">
      <w:pPr>
        <w:pStyle w:val="ListParagraph"/>
        <w:numPr>
          <w:ilvl w:val="0"/>
          <w:numId w:val="8"/>
        </w:numPr>
        <w:rPr>
          <w:rFonts w:ascii="Arial" w:hAnsi="Arial" w:cs="Arial"/>
          <w:b/>
        </w:rPr>
      </w:pPr>
      <w:r w:rsidRPr="005D4EED">
        <w:rPr>
          <w:rFonts w:ascii="Arial" w:hAnsi="Arial" w:cs="Arial"/>
          <w:b/>
        </w:rPr>
        <w:t xml:space="preserve">Input Tester’s </w:t>
      </w:r>
      <w:r>
        <w:rPr>
          <w:rFonts w:ascii="Arial" w:hAnsi="Arial" w:cs="Arial"/>
          <w:b/>
        </w:rPr>
        <w:t xml:space="preserve">Last </w:t>
      </w:r>
      <w:r w:rsidRPr="005D4EED">
        <w:rPr>
          <w:rFonts w:ascii="Arial" w:hAnsi="Arial" w:cs="Arial"/>
          <w:b/>
        </w:rPr>
        <w:t>Name</w:t>
      </w:r>
      <w:r>
        <w:rPr>
          <w:rFonts w:ascii="Arial" w:hAnsi="Arial" w:cs="Arial"/>
          <w:b/>
        </w:rPr>
        <w:t xml:space="preserve"> </w:t>
      </w:r>
      <w:r w:rsidRPr="00441E09">
        <w:rPr>
          <w:rFonts w:ascii="Arial" w:hAnsi="Arial" w:cs="Arial"/>
          <w:b/>
          <w:color w:val="FF0000"/>
          <w:sz w:val="28"/>
          <w:szCs w:val="28"/>
        </w:rPr>
        <w:t>*</w:t>
      </w:r>
    </w:p>
    <w:p w14:paraId="2168C65B" w14:textId="5801C134" w:rsidR="00A80924" w:rsidRPr="000806D9" w:rsidRDefault="00A80924" w:rsidP="000806D9">
      <w:pPr>
        <w:pStyle w:val="ListParagraph"/>
        <w:rPr>
          <w:rFonts w:ascii="Arial" w:hAnsi="Arial" w:cs="Arial"/>
        </w:rPr>
      </w:pPr>
      <w:r w:rsidRPr="000C6105">
        <w:rPr>
          <w:rFonts w:ascii="Arial" w:hAnsi="Arial" w:cs="Arial"/>
        </w:rPr>
        <w:t>Complete the required form field.</w:t>
      </w:r>
    </w:p>
    <w:p w14:paraId="70AC5D3E" w14:textId="1F81F5FB" w:rsidR="00833E02" w:rsidRDefault="00833E02" w:rsidP="005D4EED">
      <w:pPr>
        <w:pStyle w:val="ListParagraph"/>
        <w:rPr>
          <w:rFonts w:ascii="Arial" w:hAnsi="Arial" w:cs="Arial"/>
        </w:rPr>
      </w:pPr>
    </w:p>
    <w:p w14:paraId="721FE50F" w14:textId="785F9CF3" w:rsidR="00833E02" w:rsidRPr="00833E02" w:rsidRDefault="00833E02" w:rsidP="00761AB7">
      <w:pPr>
        <w:pStyle w:val="ListParagraph"/>
        <w:numPr>
          <w:ilvl w:val="0"/>
          <w:numId w:val="8"/>
        </w:numPr>
        <w:rPr>
          <w:rFonts w:ascii="Arial" w:hAnsi="Arial" w:cs="Arial"/>
          <w:b/>
        </w:rPr>
      </w:pPr>
      <w:r w:rsidRPr="00833E02">
        <w:rPr>
          <w:rFonts w:ascii="Arial" w:hAnsi="Arial" w:cs="Arial"/>
          <w:b/>
        </w:rPr>
        <w:t>Input Trusted Tester ID</w:t>
      </w:r>
    </w:p>
    <w:p w14:paraId="57C66BBC" w14:textId="7DA87366" w:rsidR="00833E02" w:rsidRDefault="48CC284E" w:rsidP="00833E02">
      <w:pPr>
        <w:pStyle w:val="ListParagraph"/>
        <w:rPr>
          <w:rFonts w:ascii="Arial" w:hAnsi="Arial" w:cs="Arial"/>
        </w:rPr>
      </w:pPr>
      <w:r w:rsidRPr="111EFE9A">
        <w:rPr>
          <w:rFonts w:ascii="Arial" w:hAnsi="Arial" w:cs="Arial"/>
        </w:rPr>
        <w:t xml:space="preserve">This form field is </w:t>
      </w:r>
      <w:r w:rsidR="5916B617" w:rsidRPr="111EFE9A">
        <w:rPr>
          <w:rFonts w:ascii="Arial" w:hAnsi="Arial" w:cs="Arial"/>
        </w:rPr>
        <w:t>optional</w:t>
      </w:r>
      <w:r w:rsidR="5BEB9574" w:rsidRPr="111EFE9A">
        <w:rPr>
          <w:rFonts w:ascii="Arial" w:hAnsi="Arial" w:cs="Arial"/>
        </w:rPr>
        <w:t xml:space="preserve"> but</w:t>
      </w:r>
      <w:r w:rsidRPr="111EFE9A">
        <w:rPr>
          <w:rFonts w:ascii="Arial" w:hAnsi="Arial" w:cs="Arial"/>
        </w:rPr>
        <w:t xml:space="preserve"> </w:t>
      </w:r>
      <w:r w:rsidR="4E181A8B" w:rsidRPr="111EFE9A">
        <w:rPr>
          <w:rFonts w:ascii="Arial" w:hAnsi="Arial" w:cs="Arial"/>
        </w:rPr>
        <w:t xml:space="preserve">users </w:t>
      </w:r>
      <w:r w:rsidRPr="111EFE9A">
        <w:rPr>
          <w:rFonts w:ascii="Arial" w:hAnsi="Arial" w:cs="Arial"/>
        </w:rPr>
        <w:t xml:space="preserve">are encouraged to provide </w:t>
      </w:r>
      <w:r w:rsidR="5BEB9574" w:rsidRPr="111EFE9A">
        <w:rPr>
          <w:rFonts w:ascii="Arial" w:hAnsi="Arial" w:cs="Arial"/>
        </w:rPr>
        <w:t xml:space="preserve">a Trusted Testers </w:t>
      </w:r>
      <w:r w:rsidRPr="111EFE9A">
        <w:rPr>
          <w:rFonts w:ascii="Arial" w:hAnsi="Arial" w:cs="Arial"/>
        </w:rPr>
        <w:t>certification number.</w:t>
      </w:r>
    </w:p>
    <w:p w14:paraId="34B6A34E" w14:textId="5DA3AEAB" w:rsidR="00833E02" w:rsidRDefault="00833E02" w:rsidP="00833E02">
      <w:pPr>
        <w:pStyle w:val="ListParagraph"/>
        <w:rPr>
          <w:rFonts w:ascii="Arial" w:hAnsi="Arial" w:cs="Arial"/>
        </w:rPr>
      </w:pPr>
    </w:p>
    <w:p w14:paraId="5CA84736" w14:textId="6BE0B1D1" w:rsidR="00833E02" w:rsidRPr="00A91923" w:rsidRDefault="00833E02" w:rsidP="00761AB7">
      <w:pPr>
        <w:pStyle w:val="ListParagraph"/>
        <w:numPr>
          <w:ilvl w:val="0"/>
          <w:numId w:val="8"/>
        </w:numPr>
        <w:rPr>
          <w:rFonts w:ascii="Arial" w:hAnsi="Arial" w:cs="Arial"/>
          <w:b/>
        </w:rPr>
      </w:pPr>
      <w:r w:rsidRPr="00A91923">
        <w:rPr>
          <w:rFonts w:ascii="Arial" w:hAnsi="Arial" w:cs="Arial"/>
          <w:b/>
        </w:rPr>
        <w:t>Input Tester’s Email</w:t>
      </w:r>
      <w:r w:rsidR="000806D9">
        <w:rPr>
          <w:rFonts w:ascii="Arial" w:hAnsi="Arial" w:cs="Arial"/>
          <w:b/>
        </w:rPr>
        <w:t xml:space="preserve"> </w:t>
      </w:r>
      <w:r w:rsidR="000806D9" w:rsidRPr="00441E09">
        <w:rPr>
          <w:rFonts w:ascii="Arial" w:hAnsi="Arial" w:cs="Arial"/>
          <w:b/>
          <w:color w:val="FF0000"/>
          <w:sz w:val="28"/>
          <w:szCs w:val="28"/>
        </w:rPr>
        <w:t>*</w:t>
      </w:r>
    </w:p>
    <w:p w14:paraId="6B70ACF6" w14:textId="495FC682" w:rsidR="00833E02" w:rsidRDefault="00833E02" w:rsidP="00833E02">
      <w:pPr>
        <w:pStyle w:val="ListParagraph"/>
        <w:rPr>
          <w:rFonts w:ascii="Arial" w:hAnsi="Arial" w:cs="Arial"/>
        </w:rPr>
      </w:pPr>
      <w:r w:rsidRPr="00B10C8B">
        <w:rPr>
          <w:rFonts w:ascii="Arial" w:hAnsi="Arial" w:cs="Arial"/>
        </w:rPr>
        <w:t>Complete the required form field.</w:t>
      </w:r>
      <w:r>
        <w:rPr>
          <w:rFonts w:ascii="Arial" w:hAnsi="Arial" w:cs="Arial"/>
        </w:rPr>
        <w:t xml:space="preserve"> </w:t>
      </w:r>
      <w:r w:rsidR="00802BA2">
        <w:rPr>
          <w:rFonts w:ascii="Arial" w:hAnsi="Arial" w:cs="Arial"/>
        </w:rPr>
        <w:t xml:space="preserve">Users </w:t>
      </w:r>
      <w:r w:rsidRPr="000C6105">
        <w:rPr>
          <w:rFonts w:ascii="Arial" w:hAnsi="Arial" w:cs="Arial"/>
        </w:rPr>
        <w:t>have the option to use a government or a private email address.</w:t>
      </w:r>
    </w:p>
    <w:p w14:paraId="5207746F" w14:textId="7F17FCB8" w:rsidR="00B06FFF" w:rsidRDefault="00B06FFF" w:rsidP="00B06FFF">
      <w:pPr>
        <w:pStyle w:val="ListParagraph"/>
        <w:rPr>
          <w:rFonts w:ascii="Arial" w:hAnsi="Arial" w:cs="Arial"/>
        </w:rPr>
      </w:pPr>
    </w:p>
    <w:p w14:paraId="00904BC5" w14:textId="77777777" w:rsidR="00A91923" w:rsidRPr="00A91923" w:rsidRDefault="00A91923" w:rsidP="00761AB7">
      <w:pPr>
        <w:pStyle w:val="ListParagraph"/>
        <w:numPr>
          <w:ilvl w:val="0"/>
          <w:numId w:val="8"/>
        </w:numPr>
        <w:rPr>
          <w:rFonts w:ascii="Arial" w:hAnsi="Arial" w:cs="Arial"/>
          <w:b/>
        </w:rPr>
      </w:pPr>
      <w:r w:rsidRPr="00A91923">
        <w:rPr>
          <w:rFonts w:ascii="Arial" w:hAnsi="Arial" w:cs="Arial"/>
          <w:b/>
        </w:rPr>
        <w:t>Input Testing Scope</w:t>
      </w:r>
    </w:p>
    <w:p w14:paraId="564718D3" w14:textId="205C162E" w:rsidR="00A91923" w:rsidRDefault="00A91923" w:rsidP="00A91923">
      <w:pPr>
        <w:pStyle w:val="ListParagraph"/>
        <w:rPr>
          <w:rFonts w:ascii="Arial" w:hAnsi="Arial" w:cs="Arial"/>
        </w:rPr>
      </w:pPr>
      <w:r w:rsidRPr="0F18CCA3">
        <w:rPr>
          <w:rFonts w:ascii="Arial" w:hAnsi="Arial" w:cs="Arial"/>
        </w:rPr>
        <w:t>This form field is optional</w:t>
      </w:r>
      <w:r w:rsidR="000A3CD6">
        <w:rPr>
          <w:rFonts w:ascii="Arial" w:hAnsi="Arial" w:cs="Arial"/>
        </w:rPr>
        <w:t xml:space="preserve"> but is commonly used as </w:t>
      </w:r>
      <w:r w:rsidRPr="0F18CCA3">
        <w:rPr>
          <w:rFonts w:ascii="Arial" w:eastAsia="Arial" w:hAnsi="Arial" w:cs="Arial"/>
          <w:color w:val="333333"/>
        </w:rPr>
        <w:t>a description or list of what was tested</w:t>
      </w:r>
      <w:r w:rsidR="000A3CD6">
        <w:rPr>
          <w:rFonts w:ascii="Arial" w:eastAsia="Arial" w:hAnsi="Arial" w:cs="Arial"/>
          <w:color w:val="333333"/>
        </w:rPr>
        <w:t>.</w:t>
      </w:r>
    </w:p>
    <w:p w14:paraId="180DB9D8" w14:textId="77777777" w:rsidR="00A91923" w:rsidRDefault="00A91923" w:rsidP="00B06FFF">
      <w:pPr>
        <w:pStyle w:val="ListParagraph"/>
        <w:rPr>
          <w:rFonts w:ascii="Arial" w:hAnsi="Arial" w:cs="Arial"/>
        </w:rPr>
      </w:pPr>
    </w:p>
    <w:p w14:paraId="3EB80DA3" w14:textId="77777777" w:rsidR="00A91923" w:rsidRPr="00A91923" w:rsidRDefault="00A91923" w:rsidP="00761AB7">
      <w:pPr>
        <w:pStyle w:val="ListParagraph"/>
        <w:numPr>
          <w:ilvl w:val="0"/>
          <w:numId w:val="8"/>
        </w:numPr>
        <w:rPr>
          <w:rFonts w:ascii="Arial" w:hAnsi="Arial" w:cs="Arial"/>
          <w:b/>
        </w:rPr>
      </w:pPr>
      <w:r w:rsidRPr="00A91923">
        <w:rPr>
          <w:rFonts w:ascii="Arial" w:hAnsi="Arial" w:cs="Arial"/>
          <w:b/>
        </w:rPr>
        <w:t>Verify Testing Method and Version</w:t>
      </w:r>
    </w:p>
    <w:p w14:paraId="4A5035B0" w14:textId="232AA4AC" w:rsidR="00B06FFF" w:rsidRPr="00B06FFF" w:rsidRDefault="00D20043" w:rsidP="00A91923">
      <w:pPr>
        <w:pStyle w:val="ListParagraph"/>
        <w:rPr>
          <w:rFonts w:ascii="Arial" w:hAnsi="Arial" w:cs="Arial"/>
        </w:rPr>
      </w:pPr>
      <w:r>
        <w:rPr>
          <w:rFonts w:ascii="Arial" w:hAnsi="Arial" w:cs="Arial"/>
        </w:rPr>
        <w:t>When</w:t>
      </w:r>
      <w:r w:rsidR="00A91923" w:rsidRPr="000C6105">
        <w:rPr>
          <w:rFonts w:ascii="Arial" w:hAnsi="Arial" w:cs="Arial"/>
        </w:rPr>
        <w:t xml:space="preserve"> the JSON file is load</w:t>
      </w:r>
      <w:r w:rsidR="005749CF">
        <w:rPr>
          <w:rFonts w:ascii="Arial" w:hAnsi="Arial" w:cs="Arial"/>
        </w:rPr>
        <w:t>ed</w:t>
      </w:r>
      <w:r>
        <w:rPr>
          <w:rFonts w:ascii="Arial" w:hAnsi="Arial" w:cs="Arial"/>
        </w:rPr>
        <w:t xml:space="preserve"> (</w:t>
      </w:r>
      <w:r w:rsidR="005749CF">
        <w:rPr>
          <w:rFonts w:ascii="Arial" w:hAnsi="Arial" w:cs="Arial"/>
        </w:rPr>
        <w:t xml:space="preserve">refer to </w:t>
      </w:r>
      <w:r>
        <w:rPr>
          <w:rFonts w:ascii="Arial" w:hAnsi="Arial" w:cs="Arial"/>
        </w:rPr>
        <w:t>2.1)</w:t>
      </w:r>
      <w:r w:rsidR="00A91923" w:rsidRPr="000C6105">
        <w:rPr>
          <w:rFonts w:ascii="Arial" w:hAnsi="Arial" w:cs="Arial"/>
        </w:rPr>
        <w:t>, the</w:t>
      </w:r>
      <w:r>
        <w:rPr>
          <w:rFonts w:ascii="Arial" w:hAnsi="Arial" w:cs="Arial"/>
        </w:rPr>
        <w:t>se form field</w:t>
      </w:r>
      <w:r w:rsidR="0067649D">
        <w:rPr>
          <w:rFonts w:ascii="Arial" w:hAnsi="Arial" w:cs="Arial"/>
        </w:rPr>
        <w:t>s</w:t>
      </w:r>
      <w:r>
        <w:rPr>
          <w:rFonts w:ascii="Arial" w:hAnsi="Arial" w:cs="Arial"/>
        </w:rPr>
        <w:t xml:space="preserve"> are auto-populated and are </w:t>
      </w:r>
      <w:r w:rsidR="00A91923" w:rsidRPr="000C6105">
        <w:rPr>
          <w:rFonts w:ascii="Arial" w:hAnsi="Arial" w:cs="Arial"/>
        </w:rPr>
        <w:t>read-only.</w:t>
      </w:r>
    </w:p>
    <w:p w14:paraId="3B06C757" w14:textId="22EFC4DD" w:rsidR="00053180" w:rsidRDefault="00053180">
      <w:pPr>
        <w:spacing w:after="0" w:line="240" w:lineRule="auto"/>
        <w:rPr>
          <w:rFonts w:ascii="Arial" w:eastAsiaTheme="majorEastAsia" w:hAnsi="Arial" w:cs="Arial"/>
          <w:color w:val="365F91" w:themeColor="accent1" w:themeShade="BF"/>
          <w:sz w:val="26"/>
          <w:szCs w:val="26"/>
        </w:rPr>
      </w:pPr>
    </w:p>
    <w:p w14:paraId="088976D3" w14:textId="147A65E6" w:rsidR="00981382" w:rsidRPr="000C6105" w:rsidRDefault="0082114D" w:rsidP="002639B4">
      <w:pPr>
        <w:pStyle w:val="Heading3"/>
      </w:pPr>
      <w:bookmarkStart w:id="15" w:name="_Toc56176940"/>
      <w:bookmarkStart w:id="16" w:name="_Toc58990668"/>
      <w:r>
        <w:t xml:space="preserve">2.2.3 </w:t>
      </w:r>
      <w:r w:rsidR="00981382" w:rsidRPr="000C6105">
        <w:t>Test Environment</w:t>
      </w:r>
      <w:bookmarkEnd w:id="15"/>
      <w:r w:rsidR="000F108E">
        <w:t xml:space="preserve"> Information</w:t>
      </w:r>
      <w:bookmarkEnd w:id="16"/>
    </w:p>
    <w:p w14:paraId="1CA02A5C" w14:textId="71B6F345" w:rsidR="00981382" w:rsidRPr="000C6105" w:rsidRDefault="6979B5B5" w:rsidP="00981382">
      <w:pPr>
        <w:rPr>
          <w:rFonts w:ascii="Arial" w:hAnsi="Arial" w:cs="Arial"/>
        </w:rPr>
      </w:pPr>
      <w:r w:rsidRPr="111EFE9A">
        <w:rPr>
          <w:rFonts w:ascii="Arial" w:hAnsi="Arial" w:cs="Arial"/>
        </w:rPr>
        <w:t xml:space="preserve">This section does not contain any required </w:t>
      </w:r>
      <w:r w:rsidR="1693D520" w:rsidRPr="111EFE9A">
        <w:rPr>
          <w:rFonts w:ascii="Arial" w:hAnsi="Arial" w:cs="Arial"/>
        </w:rPr>
        <w:t>fields</w:t>
      </w:r>
      <w:r w:rsidR="001D9B5B" w:rsidRPr="111EFE9A">
        <w:rPr>
          <w:rFonts w:ascii="Arial" w:hAnsi="Arial" w:cs="Arial"/>
        </w:rPr>
        <w:t xml:space="preserve"> but T</w:t>
      </w:r>
      <w:r w:rsidR="171B4740" w:rsidRPr="111EFE9A">
        <w:rPr>
          <w:rFonts w:ascii="Arial" w:hAnsi="Arial" w:cs="Arial"/>
        </w:rPr>
        <w:t>rusted Testers are encouraged</w:t>
      </w:r>
      <w:r w:rsidR="001D9B5B" w:rsidRPr="111EFE9A">
        <w:rPr>
          <w:rFonts w:ascii="Arial" w:hAnsi="Arial" w:cs="Arial"/>
        </w:rPr>
        <w:t xml:space="preserve"> to</w:t>
      </w:r>
      <w:r w:rsidR="171B4740" w:rsidRPr="111EFE9A">
        <w:rPr>
          <w:rFonts w:ascii="Arial" w:hAnsi="Arial" w:cs="Arial"/>
        </w:rPr>
        <w:t xml:space="preserve"> complete this section.</w:t>
      </w:r>
    </w:p>
    <w:p w14:paraId="5B35CB36" w14:textId="0F03DBC7" w:rsidR="002F5C44" w:rsidRPr="00B06FFF" w:rsidRDefault="002F5C44" w:rsidP="00761AB7">
      <w:pPr>
        <w:pStyle w:val="ListParagraph"/>
        <w:numPr>
          <w:ilvl w:val="0"/>
          <w:numId w:val="15"/>
        </w:numPr>
        <w:rPr>
          <w:rFonts w:ascii="Arial" w:hAnsi="Arial" w:cs="Arial"/>
          <w:b/>
          <w:bCs/>
        </w:rPr>
      </w:pPr>
      <w:r w:rsidRPr="00B06FFF">
        <w:rPr>
          <w:rFonts w:ascii="Arial" w:hAnsi="Arial" w:cs="Arial"/>
          <w:b/>
          <w:bCs/>
        </w:rPr>
        <w:t xml:space="preserve">Select the </w:t>
      </w:r>
      <w:r w:rsidR="00802BA2">
        <w:rPr>
          <w:rFonts w:ascii="Arial" w:hAnsi="Arial" w:cs="Arial"/>
          <w:b/>
          <w:bCs/>
        </w:rPr>
        <w:t>‘</w:t>
      </w:r>
      <w:r w:rsidRPr="00B06FFF">
        <w:rPr>
          <w:rFonts w:ascii="Arial" w:hAnsi="Arial" w:cs="Arial"/>
          <w:b/>
          <w:bCs/>
        </w:rPr>
        <w:t>Show Test</w:t>
      </w:r>
      <w:r>
        <w:rPr>
          <w:rFonts w:ascii="Arial" w:hAnsi="Arial" w:cs="Arial"/>
          <w:b/>
          <w:bCs/>
        </w:rPr>
        <w:t xml:space="preserve"> Environment </w:t>
      </w:r>
      <w:r w:rsidRPr="00B06FFF">
        <w:rPr>
          <w:rFonts w:ascii="Arial" w:hAnsi="Arial" w:cs="Arial"/>
          <w:b/>
          <w:bCs/>
        </w:rPr>
        <w:t>Section</w:t>
      </w:r>
      <w:r w:rsidR="00802BA2">
        <w:rPr>
          <w:rFonts w:ascii="Arial" w:hAnsi="Arial" w:cs="Arial"/>
          <w:b/>
          <w:bCs/>
        </w:rPr>
        <w:t>’ Show/Hide</w:t>
      </w:r>
      <w:r w:rsidRPr="00B06FFF">
        <w:rPr>
          <w:rFonts w:ascii="Arial" w:hAnsi="Arial" w:cs="Arial"/>
          <w:b/>
          <w:bCs/>
        </w:rPr>
        <w:t xml:space="preserve"> Button</w:t>
      </w:r>
    </w:p>
    <w:p w14:paraId="39C1CDE7" w14:textId="1437ED31" w:rsidR="002F5C44" w:rsidRDefault="002F5C44" w:rsidP="002F5C44">
      <w:pPr>
        <w:pStyle w:val="ListParagraph"/>
        <w:rPr>
          <w:rFonts w:ascii="Arial" w:hAnsi="Arial" w:cs="Arial"/>
        </w:rPr>
      </w:pPr>
      <w:r>
        <w:rPr>
          <w:rFonts w:ascii="Arial" w:hAnsi="Arial" w:cs="Arial"/>
        </w:rPr>
        <w:t>This e</w:t>
      </w:r>
      <w:r w:rsidRPr="00AA5B19">
        <w:rPr>
          <w:rFonts w:ascii="Arial" w:hAnsi="Arial" w:cs="Arial"/>
        </w:rPr>
        <w:t>xpand</w:t>
      </w:r>
      <w:r>
        <w:rPr>
          <w:rFonts w:ascii="Arial" w:hAnsi="Arial" w:cs="Arial"/>
        </w:rPr>
        <w:t>s</w:t>
      </w:r>
      <w:r w:rsidRPr="00AA5B19">
        <w:rPr>
          <w:rFonts w:ascii="Arial" w:hAnsi="Arial" w:cs="Arial"/>
        </w:rPr>
        <w:t xml:space="preserve"> the </w:t>
      </w:r>
      <w:r w:rsidR="00D57FB5" w:rsidRPr="00D57FB5">
        <w:rPr>
          <w:rFonts w:ascii="Arial" w:hAnsi="Arial" w:cs="Arial"/>
        </w:rPr>
        <w:t xml:space="preserve">section </w:t>
      </w:r>
      <w:r w:rsidRPr="00AA5B19">
        <w:rPr>
          <w:rFonts w:ascii="Arial" w:hAnsi="Arial" w:cs="Arial"/>
        </w:rPr>
        <w:t>to reveal all</w:t>
      </w:r>
      <w:r>
        <w:rPr>
          <w:rFonts w:ascii="Arial" w:hAnsi="Arial" w:cs="Arial"/>
        </w:rPr>
        <w:t xml:space="preserve"> fields. The same button is also used to </w:t>
      </w:r>
      <w:r w:rsidRPr="00AA5B19">
        <w:rPr>
          <w:rFonts w:ascii="Arial" w:hAnsi="Arial" w:cs="Arial"/>
        </w:rPr>
        <w:t>collapse</w:t>
      </w:r>
      <w:r>
        <w:rPr>
          <w:rFonts w:ascii="Arial" w:hAnsi="Arial" w:cs="Arial"/>
        </w:rPr>
        <w:t xml:space="preserve"> and hide the </w:t>
      </w:r>
      <w:r w:rsidR="0039557F" w:rsidRPr="0039557F">
        <w:rPr>
          <w:rFonts w:ascii="Arial" w:hAnsi="Arial" w:cs="Arial"/>
        </w:rPr>
        <w:t>section</w:t>
      </w:r>
      <w:r>
        <w:rPr>
          <w:rFonts w:ascii="Arial" w:hAnsi="Arial" w:cs="Arial"/>
        </w:rPr>
        <w:t>.</w:t>
      </w:r>
    </w:p>
    <w:p w14:paraId="64DFD59C" w14:textId="02685DB9" w:rsidR="00A91923" w:rsidRDefault="00A91923" w:rsidP="00A91923">
      <w:pPr>
        <w:pStyle w:val="ListParagraph"/>
        <w:keepNext/>
        <w:jc w:val="both"/>
        <w:rPr>
          <w:rFonts w:ascii="Arial" w:hAnsi="Arial" w:cs="Arial"/>
          <w:b/>
        </w:rPr>
      </w:pPr>
    </w:p>
    <w:p w14:paraId="14D670BF" w14:textId="35A36A52" w:rsidR="00A91923" w:rsidRPr="001566D2" w:rsidRDefault="00A91923" w:rsidP="00761AB7">
      <w:pPr>
        <w:pStyle w:val="ListParagraph"/>
        <w:numPr>
          <w:ilvl w:val="0"/>
          <w:numId w:val="15"/>
        </w:numPr>
        <w:rPr>
          <w:rFonts w:ascii="Arial" w:hAnsi="Arial" w:cs="Arial"/>
          <w:b/>
        </w:rPr>
      </w:pPr>
      <w:r w:rsidRPr="001566D2">
        <w:rPr>
          <w:rFonts w:ascii="Arial" w:hAnsi="Arial" w:cs="Arial"/>
          <w:b/>
        </w:rPr>
        <w:t>Select the Browser Compatibility View</w:t>
      </w:r>
    </w:p>
    <w:p w14:paraId="403D6750" w14:textId="12404DC2" w:rsidR="002639B4" w:rsidRDefault="002F5C44" w:rsidP="00A91923">
      <w:pPr>
        <w:pStyle w:val="ListParagraph"/>
        <w:keepNext/>
        <w:jc w:val="both"/>
        <w:rPr>
          <w:rFonts w:ascii="Arial" w:hAnsi="Arial" w:cs="Arial"/>
        </w:rPr>
      </w:pPr>
      <w:r>
        <w:rPr>
          <w:rFonts w:ascii="Arial" w:hAnsi="Arial" w:cs="Arial"/>
        </w:rPr>
        <w:t>Use the dropdown menu to select</w:t>
      </w:r>
      <w:r w:rsidR="002639B4">
        <w:rPr>
          <w:rFonts w:ascii="Arial" w:hAnsi="Arial" w:cs="Arial"/>
        </w:rPr>
        <w:t>:</w:t>
      </w:r>
      <w:r w:rsidR="00A91923" w:rsidRPr="000C6105">
        <w:rPr>
          <w:rFonts w:ascii="Arial" w:hAnsi="Arial" w:cs="Arial"/>
        </w:rPr>
        <w:t xml:space="preserve"> </w:t>
      </w:r>
    </w:p>
    <w:p w14:paraId="7E62F970" w14:textId="02036F7A" w:rsidR="002639B4" w:rsidRDefault="002639B4" w:rsidP="00761AB7">
      <w:pPr>
        <w:pStyle w:val="ListParagraph"/>
        <w:keepNext/>
        <w:numPr>
          <w:ilvl w:val="0"/>
          <w:numId w:val="16"/>
        </w:numPr>
        <w:jc w:val="both"/>
        <w:rPr>
          <w:rFonts w:ascii="Arial" w:hAnsi="Arial" w:cs="Arial"/>
        </w:rPr>
      </w:pPr>
      <w:r>
        <w:rPr>
          <w:rFonts w:ascii="Arial" w:hAnsi="Arial" w:cs="Arial"/>
        </w:rPr>
        <w:t>None</w:t>
      </w:r>
    </w:p>
    <w:p w14:paraId="40383FDE" w14:textId="2E9AA970" w:rsidR="002639B4" w:rsidRDefault="00A91923" w:rsidP="00761AB7">
      <w:pPr>
        <w:pStyle w:val="ListParagraph"/>
        <w:keepNext/>
        <w:numPr>
          <w:ilvl w:val="0"/>
          <w:numId w:val="16"/>
        </w:numPr>
        <w:jc w:val="both"/>
        <w:rPr>
          <w:rFonts w:ascii="Arial" w:hAnsi="Arial" w:cs="Arial"/>
        </w:rPr>
      </w:pPr>
      <w:r w:rsidRPr="000C6105">
        <w:rPr>
          <w:rFonts w:ascii="Arial" w:hAnsi="Arial" w:cs="Arial"/>
        </w:rPr>
        <w:t>Turn</w:t>
      </w:r>
      <w:r w:rsidR="002639B4">
        <w:rPr>
          <w:rFonts w:ascii="Arial" w:hAnsi="Arial" w:cs="Arial"/>
        </w:rPr>
        <w:t>ed</w:t>
      </w:r>
      <w:r w:rsidRPr="000C6105">
        <w:rPr>
          <w:rFonts w:ascii="Arial" w:hAnsi="Arial" w:cs="Arial"/>
        </w:rPr>
        <w:t xml:space="preserve"> On</w:t>
      </w:r>
    </w:p>
    <w:p w14:paraId="5A687364" w14:textId="68B37BE5" w:rsidR="00A91923" w:rsidRDefault="00A91923" w:rsidP="00761AB7">
      <w:pPr>
        <w:pStyle w:val="ListParagraph"/>
        <w:keepNext/>
        <w:numPr>
          <w:ilvl w:val="0"/>
          <w:numId w:val="16"/>
        </w:numPr>
        <w:jc w:val="both"/>
        <w:rPr>
          <w:rFonts w:ascii="Arial" w:hAnsi="Arial" w:cs="Arial"/>
        </w:rPr>
      </w:pPr>
      <w:r w:rsidRPr="002639B4">
        <w:rPr>
          <w:rFonts w:ascii="Arial" w:hAnsi="Arial" w:cs="Arial"/>
        </w:rPr>
        <w:t>Turn</w:t>
      </w:r>
      <w:r w:rsidR="002639B4" w:rsidRPr="002639B4">
        <w:rPr>
          <w:rFonts w:ascii="Arial" w:hAnsi="Arial" w:cs="Arial"/>
        </w:rPr>
        <w:t>ed</w:t>
      </w:r>
      <w:r w:rsidRPr="002639B4">
        <w:rPr>
          <w:rFonts w:ascii="Arial" w:hAnsi="Arial" w:cs="Arial"/>
        </w:rPr>
        <w:t xml:space="preserve"> Off </w:t>
      </w:r>
    </w:p>
    <w:p w14:paraId="48A4F3CE" w14:textId="77777777" w:rsidR="002639B4" w:rsidRPr="002639B4" w:rsidRDefault="002639B4" w:rsidP="002639B4">
      <w:pPr>
        <w:pStyle w:val="ListParagraph"/>
        <w:keepNext/>
        <w:ind w:left="1440"/>
        <w:jc w:val="both"/>
        <w:rPr>
          <w:rFonts w:ascii="Arial" w:hAnsi="Arial" w:cs="Arial"/>
        </w:rPr>
      </w:pPr>
    </w:p>
    <w:p w14:paraId="71DDCEB8" w14:textId="0432FEDE" w:rsidR="00A91923" w:rsidRPr="001566D2" w:rsidRDefault="00A91923" w:rsidP="00761AB7">
      <w:pPr>
        <w:pStyle w:val="ListParagraph"/>
        <w:numPr>
          <w:ilvl w:val="0"/>
          <w:numId w:val="15"/>
        </w:numPr>
        <w:rPr>
          <w:rFonts w:ascii="Arial" w:hAnsi="Arial" w:cs="Arial"/>
          <w:b/>
        </w:rPr>
      </w:pPr>
      <w:r w:rsidRPr="001566D2">
        <w:rPr>
          <w:rFonts w:ascii="Arial" w:hAnsi="Arial" w:cs="Arial"/>
          <w:b/>
        </w:rPr>
        <w:t>Choose Browser Type and Version</w:t>
      </w:r>
    </w:p>
    <w:p w14:paraId="7B75D0F2" w14:textId="317CAAE0" w:rsidR="00A91923" w:rsidRDefault="00946EC4" w:rsidP="002639B4">
      <w:pPr>
        <w:pStyle w:val="ListParagraph"/>
        <w:keepNext/>
        <w:rPr>
          <w:rFonts w:ascii="Arial" w:hAnsi="Arial" w:cs="Arial"/>
        </w:rPr>
      </w:pPr>
      <w:r>
        <w:rPr>
          <w:rFonts w:ascii="Arial" w:hAnsi="Arial" w:cs="Arial"/>
        </w:rPr>
        <w:t>Select</w:t>
      </w:r>
      <w:r w:rsidR="002639B4">
        <w:rPr>
          <w:rFonts w:ascii="Arial" w:hAnsi="Arial" w:cs="Arial"/>
        </w:rPr>
        <w:t xml:space="preserve"> the type</w:t>
      </w:r>
      <w:r w:rsidR="00B86CFF">
        <w:rPr>
          <w:rFonts w:ascii="Arial" w:hAnsi="Arial" w:cs="Arial"/>
        </w:rPr>
        <w:t xml:space="preserve"> </w:t>
      </w:r>
      <w:r w:rsidR="002639B4">
        <w:rPr>
          <w:rFonts w:ascii="Arial" w:hAnsi="Arial" w:cs="Arial"/>
        </w:rPr>
        <w:t xml:space="preserve">of </w:t>
      </w:r>
      <w:r w:rsidR="00226266">
        <w:rPr>
          <w:rFonts w:ascii="Arial" w:hAnsi="Arial" w:cs="Arial"/>
        </w:rPr>
        <w:t>browser</w:t>
      </w:r>
      <w:r w:rsidR="00822526">
        <w:rPr>
          <w:rFonts w:ascii="Arial" w:hAnsi="Arial" w:cs="Arial"/>
        </w:rPr>
        <w:t xml:space="preserve"> used</w:t>
      </w:r>
      <w:r w:rsidR="002639B4">
        <w:rPr>
          <w:rFonts w:ascii="Arial" w:hAnsi="Arial" w:cs="Arial"/>
        </w:rPr>
        <w:t xml:space="preserve"> </w:t>
      </w:r>
      <w:r w:rsidR="001312DF">
        <w:rPr>
          <w:rFonts w:ascii="Arial" w:hAnsi="Arial" w:cs="Arial"/>
        </w:rPr>
        <w:t>by navigating to the</w:t>
      </w:r>
      <w:r w:rsidR="002639B4">
        <w:rPr>
          <w:rFonts w:ascii="Arial" w:hAnsi="Arial" w:cs="Arial"/>
        </w:rPr>
        <w:t xml:space="preserve"> dropdown menu to select </w:t>
      </w:r>
      <w:r w:rsidR="00226266">
        <w:rPr>
          <w:rFonts w:ascii="Arial" w:hAnsi="Arial" w:cs="Arial"/>
        </w:rPr>
        <w:t xml:space="preserve">the browser </w:t>
      </w:r>
      <w:r w:rsidR="00A66078">
        <w:rPr>
          <w:rFonts w:ascii="Arial" w:hAnsi="Arial" w:cs="Arial"/>
        </w:rPr>
        <w:t>type</w:t>
      </w:r>
      <w:r w:rsidR="00226266">
        <w:rPr>
          <w:rFonts w:ascii="Arial" w:hAnsi="Arial" w:cs="Arial"/>
        </w:rPr>
        <w:t xml:space="preserve">. </w:t>
      </w:r>
      <w:r w:rsidR="00A640A4">
        <w:rPr>
          <w:rFonts w:ascii="Arial" w:hAnsi="Arial" w:cs="Arial"/>
        </w:rPr>
        <w:t xml:space="preserve">More than one </w:t>
      </w:r>
      <w:r w:rsidR="008E75D0">
        <w:rPr>
          <w:rFonts w:ascii="Arial" w:hAnsi="Arial" w:cs="Arial"/>
        </w:rPr>
        <w:t xml:space="preserve">browser type and version </w:t>
      </w:r>
      <w:r w:rsidR="00A640A4">
        <w:rPr>
          <w:rFonts w:ascii="Arial" w:hAnsi="Arial" w:cs="Arial"/>
        </w:rPr>
        <w:t>can be selected.</w:t>
      </w:r>
    </w:p>
    <w:p w14:paraId="1F54B6E6" w14:textId="77777777" w:rsidR="00804AC8" w:rsidRDefault="00804AC8" w:rsidP="002639B4">
      <w:pPr>
        <w:pStyle w:val="ListParagraph"/>
        <w:keepNext/>
        <w:rPr>
          <w:rFonts w:ascii="Arial" w:hAnsi="Arial" w:cs="Arial"/>
        </w:rPr>
      </w:pPr>
    </w:p>
    <w:p w14:paraId="28E6A2F2" w14:textId="77777777" w:rsidR="00804AC8" w:rsidRPr="001566D2" w:rsidRDefault="00804AC8" w:rsidP="00761AB7">
      <w:pPr>
        <w:pStyle w:val="ListParagraph"/>
        <w:numPr>
          <w:ilvl w:val="0"/>
          <w:numId w:val="15"/>
        </w:numPr>
        <w:rPr>
          <w:rFonts w:ascii="Arial" w:hAnsi="Arial" w:cs="Arial"/>
          <w:b/>
        </w:rPr>
      </w:pPr>
      <w:r w:rsidRPr="001566D2">
        <w:rPr>
          <w:rFonts w:ascii="Arial" w:hAnsi="Arial" w:cs="Arial"/>
          <w:b/>
        </w:rPr>
        <w:t>Choose the Operating System and Version</w:t>
      </w:r>
    </w:p>
    <w:p w14:paraId="6C4CA81F" w14:textId="5666ECB6" w:rsidR="001E585E" w:rsidRPr="00DC458D" w:rsidRDefault="0080248F" w:rsidP="00DC458D">
      <w:pPr>
        <w:pStyle w:val="ListParagraph"/>
        <w:rPr>
          <w:rFonts w:ascii="Arial" w:hAnsi="Arial" w:cs="Arial"/>
        </w:rPr>
      </w:pPr>
      <w:r>
        <w:rPr>
          <w:rFonts w:ascii="Arial" w:hAnsi="Arial" w:cs="Arial"/>
        </w:rPr>
        <w:t>Select</w:t>
      </w:r>
      <w:r w:rsidR="00226266">
        <w:rPr>
          <w:rFonts w:ascii="Arial" w:hAnsi="Arial" w:cs="Arial"/>
        </w:rPr>
        <w:t xml:space="preserve"> the operating system</w:t>
      </w:r>
      <w:r w:rsidR="00D675C9">
        <w:rPr>
          <w:rFonts w:ascii="Arial" w:hAnsi="Arial" w:cs="Arial"/>
        </w:rPr>
        <w:t xml:space="preserve"> used</w:t>
      </w:r>
      <w:r w:rsidR="00226266">
        <w:rPr>
          <w:rFonts w:ascii="Arial" w:hAnsi="Arial" w:cs="Arial"/>
        </w:rPr>
        <w:t xml:space="preserve"> </w:t>
      </w:r>
      <w:r w:rsidR="00DA537B">
        <w:rPr>
          <w:rFonts w:ascii="Arial" w:hAnsi="Arial" w:cs="Arial"/>
        </w:rPr>
        <w:t>by navigating to</w:t>
      </w:r>
      <w:r w:rsidR="00226266">
        <w:rPr>
          <w:rFonts w:ascii="Arial" w:hAnsi="Arial" w:cs="Arial"/>
        </w:rPr>
        <w:t xml:space="preserve"> the dropdown </w:t>
      </w:r>
      <w:r w:rsidR="00223BA5">
        <w:rPr>
          <w:rFonts w:ascii="Arial" w:hAnsi="Arial" w:cs="Arial"/>
        </w:rPr>
        <w:t xml:space="preserve">menu </w:t>
      </w:r>
      <w:r w:rsidR="00226266">
        <w:rPr>
          <w:rFonts w:ascii="Arial" w:hAnsi="Arial" w:cs="Arial"/>
        </w:rPr>
        <w:t>to select the version</w:t>
      </w:r>
      <w:r w:rsidR="00A640A4">
        <w:rPr>
          <w:rFonts w:ascii="Arial" w:hAnsi="Arial" w:cs="Arial"/>
        </w:rPr>
        <w:t xml:space="preserve"> used</w:t>
      </w:r>
      <w:r w:rsidR="00226266">
        <w:rPr>
          <w:rFonts w:ascii="Arial" w:hAnsi="Arial" w:cs="Arial"/>
        </w:rPr>
        <w:t xml:space="preserve">. </w:t>
      </w:r>
      <w:r w:rsidR="00691872" w:rsidRPr="00691872">
        <w:rPr>
          <w:rFonts w:ascii="Arial" w:hAnsi="Arial" w:cs="Arial"/>
        </w:rPr>
        <w:t xml:space="preserve">More than one </w:t>
      </w:r>
      <w:r w:rsidR="00B76F60">
        <w:rPr>
          <w:rFonts w:ascii="Arial" w:hAnsi="Arial" w:cs="Arial"/>
        </w:rPr>
        <w:t xml:space="preserve">operating system and version </w:t>
      </w:r>
      <w:r w:rsidR="00691872" w:rsidRPr="00691872">
        <w:rPr>
          <w:rFonts w:ascii="Arial" w:hAnsi="Arial" w:cs="Arial"/>
        </w:rPr>
        <w:t>can be selected.</w:t>
      </w:r>
      <w:r w:rsidR="00691872">
        <w:rPr>
          <w:rFonts w:ascii="Arial" w:hAnsi="Arial" w:cs="Arial"/>
        </w:rPr>
        <w:t xml:space="preserve"> </w:t>
      </w:r>
      <w:r w:rsidR="00804AC8" w:rsidRPr="00226266">
        <w:rPr>
          <w:rFonts w:ascii="Arial" w:hAnsi="Arial" w:cs="Arial"/>
        </w:rPr>
        <w:t xml:space="preserve">If ‘Other Operating System’ is selected, </w:t>
      </w:r>
      <w:r w:rsidR="00226266">
        <w:rPr>
          <w:rFonts w:ascii="Arial" w:hAnsi="Arial" w:cs="Arial"/>
        </w:rPr>
        <w:t xml:space="preserve">additional form fields for the </w:t>
      </w:r>
      <w:r w:rsidR="00804AC8" w:rsidRPr="00226266">
        <w:rPr>
          <w:rFonts w:ascii="Arial" w:hAnsi="Arial" w:cs="Arial"/>
        </w:rPr>
        <w:t>Name and Version</w:t>
      </w:r>
      <w:r w:rsidR="00226266">
        <w:rPr>
          <w:rFonts w:ascii="Arial" w:hAnsi="Arial" w:cs="Arial"/>
        </w:rPr>
        <w:t xml:space="preserve"> will become available</w:t>
      </w:r>
      <w:r w:rsidR="00804AC8" w:rsidRPr="00226266">
        <w:rPr>
          <w:rFonts w:ascii="Arial" w:hAnsi="Arial" w:cs="Arial"/>
        </w:rPr>
        <w:t>.</w:t>
      </w:r>
      <w:bookmarkStart w:id="17" w:name="_Toc56176943"/>
      <w:r w:rsidR="001E585E">
        <w:rPr>
          <w:rFonts w:cs="Arial"/>
        </w:rPr>
        <w:br w:type="page"/>
      </w:r>
    </w:p>
    <w:p w14:paraId="303575AE" w14:textId="47E6E60A" w:rsidR="00931C43" w:rsidRPr="007C2D18" w:rsidRDefault="00AE6D74" w:rsidP="4461BF4A">
      <w:pPr>
        <w:pStyle w:val="Heading2"/>
        <w:rPr>
          <w:color w:val="auto"/>
          <w:sz w:val="22"/>
          <w:szCs w:val="22"/>
        </w:rPr>
      </w:pPr>
      <w:bookmarkStart w:id="18" w:name="_Toc58990669"/>
      <w:r>
        <w:rPr>
          <w:rFonts w:cs="Arial"/>
        </w:rPr>
        <w:t>2</w:t>
      </w:r>
      <w:r w:rsidR="00931C43" w:rsidRPr="000C6105">
        <w:rPr>
          <w:rFonts w:cs="Arial"/>
        </w:rPr>
        <w:t>.</w:t>
      </w:r>
      <w:r>
        <w:rPr>
          <w:rFonts w:cs="Arial"/>
        </w:rPr>
        <w:t>3</w:t>
      </w:r>
      <w:r w:rsidR="00931C43" w:rsidRPr="000C6105">
        <w:rPr>
          <w:rFonts w:cs="Arial"/>
        </w:rPr>
        <w:t xml:space="preserve"> </w:t>
      </w:r>
      <w:r w:rsidR="00D945AC">
        <w:rPr>
          <w:rFonts w:cs="Arial"/>
        </w:rPr>
        <w:t>Enter</w:t>
      </w:r>
      <w:r w:rsidR="00DC3EE7">
        <w:rPr>
          <w:rFonts w:cs="Arial"/>
        </w:rPr>
        <w:t xml:space="preserve"> or Edit</w:t>
      </w:r>
      <w:r w:rsidR="005E1B8B" w:rsidRPr="000C6105">
        <w:rPr>
          <w:rFonts w:cs="Arial"/>
        </w:rPr>
        <w:t xml:space="preserve"> </w:t>
      </w:r>
      <w:bookmarkEnd w:id="17"/>
      <w:r w:rsidR="007C2D18" w:rsidRPr="000C6105">
        <w:rPr>
          <w:rFonts w:cs="Arial"/>
        </w:rPr>
        <w:t>Test Results</w:t>
      </w:r>
      <w:bookmarkEnd w:id="18"/>
    </w:p>
    <w:p w14:paraId="7D960A4C" w14:textId="2FC75BD4" w:rsidR="00931C43" w:rsidRPr="0055315E" w:rsidRDefault="3B947090" w:rsidP="4461BF4A">
      <w:pPr>
        <w:rPr>
          <w:rFonts w:ascii="Arial" w:hAnsi="Arial" w:cs="Arial"/>
        </w:rPr>
      </w:pPr>
      <w:r w:rsidRPr="111EFE9A">
        <w:rPr>
          <w:rFonts w:ascii="Arial" w:eastAsia="Arial" w:hAnsi="Arial" w:cs="Arial"/>
        </w:rPr>
        <w:t>This step cannot be completed without first u</w:t>
      </w:r>
      <w:r w:rsidR="53D553C8" w:rsidRPr="111EFE9A">
        <w:rPr>
          <w:rFonts w:ascii="Arial" w:hAnsi="Arial" w:cs="Arial"/>
        </w:rPr>
        <w:t>pload</w:t>
      </w:r>
      <w:r w:rsidRPr="111EFE9A">
        <w:rPr>
          <w:rFonts w:ascii="Arial" w:hAnsi="Arial" w:cs="Arial"/>
        </w:rPr>
        <w:t>ing</w:t>
      </w:r>
      <w:r w:rsidR="53D553C8" w:rsidRPr="111EFE9A">
        <w:rPr>
          <w:rFonts w:ascii="Arial" w:hAnsi="Arial" w:cs="Arial"/>
        </w:rPr>
        <w:t xml:space="preserve"> </w:t>
      </w:r>
      <w:r w:rsidRPr="111EFE9A">
        <w:rPr>
          <w:rFonts w:ascii="Arial" w:hAnsi="Arial" w:cs="Arial"/>
        </w:rPr>
        <w:t>a</w:t>
      </w:r>
      <w:r w:rsidR="53D553C8" w:rsidRPr="111EFE9A">
        <w:rPr>
          <w:rFonts w:ascii="Arial" w:hAnsi="Arial" w:cs="Arial"/>
        </w:rPr>
        <w:t xml:space="preserve"> JSON file</w:t>
      </w:r>
      <w:r w:rsidRPr="111EFE9A">
        <w:rPr>
          <w:rFonts w:ascii="Arial" w:hAnsi="Arial" w:cs="Arial"/>
        </w:rPr>
        <w:t xml:space="preserve"> (</w:t>
      </w:r>
      <w:r w:rsidR="502CB5B0" w:rsidRPr="111EFE9A">
        <w:rPr>
          <w:rFonts w:ascii="Arial" w:hAnsi="Arial" w:cs="Arial"/>
        </w:rPr>
        <w:t>r</w:t>
      </w:r>
      <w:r w:rsidR="18907284" w:rsidRPr="111EFE9A">
        <w:rPr>
          <w:rFonts w:ascii="Arial" w:hAnsi="Arial" w:cs="Arial"/>
        </w:rPr>
        <w:t>efer to</w:t>
      </w:r>
      <w:r w:rsidRPr="111EFE9A">
        <w:rPr>
          <w:rFonts w:ascii="Arial" w:hAnsi="Arial" w:cs="Arial"/>
        </w:rPr>
        <w:t xml:space="preserve"> 2.1)</w:t>
      </w:r>
      <w:r w:rsidR="736A8E67" w:rsidRPr="111EFE9A">
        <w:rPr>
          <w:rFonts w:ascii="Arial" w:hAnsi="Arial" w:cs="Arial"/>
        </w:rPr>
        <w:t>.</w:t>
      </w:r>
    </w:p>
    <w:p w14:paraId="45FC1448" w14:textId="77777777" w:rsidR="006C2F2A" w:rsidRPr="006C2F2A" w:rsidRDefault="00403D8D" w:rsidP="00032BEE">
      <w:pPr>
        <w:pStyle w:val="ListParagraph"/>
        <w:numPr>
          <w:ilvl w:val="0"/>
          <w:numId w:val="9"/>
        </w:numPr>
        <w:rPr>
          <w:b/>
          <w:bCs/>
        </w:rPr>
      </w:pPr>
      <w:r w:rsidRPr="381D0431">
        <w:rPr>
          <w:rFonts w:ascii="Arial" w:hAnsi="Arial" w:cs="Arial"/>
          <w:b/>
          <w:bCs/>
        </w:rPr>
        <w:t xml:space="preserve">Locate the </w:t>
      </w:r>
      <w:r w:rsidR="00804AC8" w:rsidRPr="381D0431">
        <w:rPr>
          <w:rFonts w:ascii="Arial" w:hAnsi="Arial" w:cs="Arial"/>
          <w:b/>
          <w:bCs/>
        </w:rPr>
        <w:t xml:space="preserve">Test Results Form </w:t>
      </w:r>
      <w:r w:rsidR="002174C4">
        <w:br/>
      </w:r>
      <w:r w:rsidR="0228D217" w:rsidRPr="381D0431">
        <w:rPr>
          <w:rFonts w:ascii="Arial" w:hAnsi="Arial" w:cs="Arial"/>
        </w:rPr>
        <w:t xml:space="preserve">Scroll down to find the Enter Test Results </w:t>
      </w:r>
      <w:r w:rsidR="00D65D04">
        <w:rPr>
          <w:rFonts w:ascii="Arial" w:hAnsi="Arial" w:cs="Arial"/>
        </w:rPr>
        <w:t>f</w:t>
      </w:r>
      <w:r w:rsidR="0228D217" w:rsidRPr="381D0431">
        <w:rPr>
          <w:rFonts w:ascii="Arial" w:hAnsi="Arial" w:cs="Arial"/>
        </w:rPr>
        <w:t>orm. It is only visible after a valid JSON file is loaded</w:t>
      </w:r>
    </w:p>
    <w:p w14:paraId="4832B3F4" w14:textId="38A5A6C8" w:rsidR="001E585E" w:rsidRPr="006C2F2A" w:rsidRDefault="00B47D5B" w:rsidP="006C2F2A">
      <w:pPr>
        <w:rPr>
          <w:b/>
          <w:bCs/>
        </w:rPr>
      </w:pPr>
      <w:r w:rsidRPr="002F693C">
        <w:rPr>
          <w:noProof/>
        </w:rPr>
        <w:drawing>
          <wp:inline distT="0" distB="0" distL="0" distR="0" wp14:anchorId="07B358EC" wp14:editId="6FD1B6DA">
            <wp:extent cx="7223760" cy="622935"/>
            <wp:effectExtent l="0" t="0" r="0" b="5715"/>
            <wp:docPr id="10" name="Picture 10" descr="Test Results Form  ">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223760" cy="622935"/>
                    </a:xfrm>
                    <a:prstGeom prst="rect">
                      <a:avLst/>
                    </a:prstGeom>
                  </pic:spPr>
                </pic:pic>
              </a:graphicData>
            </a:graphic>
          </wp:inline>
        </w:drawing>
      </w:r>
      <w:r w:rsidR="002174C4">
        <w:br/>
      </w:r>
    </w:p>
    <w:p w14:paraId="27DCB41D" w14:textId="74D964C0" w:rsidR="006365AF" w:rsidRPr="002F693C" w:rsidRDefault="501EF41E" w:rsidP="1EE96748">
      <w:pPr>
        <w:pStyle w:val="ListParagraph"/>
        <w:numPr>
          <w:ilvl w:val="0"/>
          <w:numId w:val="9"/>
        </w:numPr>
        <w:rPr>
          <w:b/>
          <w:bCs/>
        </w:rPr>
      </w:pPr>
      <w:r w:rsidRPr="1EE96748">
        <w:rPr>
          <w:rFonts w:ascii="Arial" w:hAnsi="Arial" w:cs="Arial"/>
          <w:b/>
          <w:bCs/>
        </w:rPr>
        <w:t>Enter the Test Results</w:t>
      </w:r>
      <w:r w:rsidR="008B7D52">
        <w:rPr>
          <w:rFonts w:ascii="Arial" w:hAnsi="Arial" w:cs="Arial"/>
          <w:b/>
          <w:bCs/>
        </w:rPr>
        <w:t xml:space="preserve"> </w:t>
      </w:r>
    </w:p>
    <w:p w14:paraId="6DC1AD4A" w14:textId="20B2D61E" w:rsidR="002F693C" w:rsidRPr="006365AF" w:rsidRDefault="002F693C" w:rsidP="002F693C">
      <w:pPr>
        <w:pStyle w:val="ListParagraph"/>
        <w:rPr>
          <w:b/>
        </w:rPr>
      </w:pPr>
    </w:p>
    <w:p w14:paraId="3266618F" w14:textId="557628F4" w:rsidR="00CC6AA6" w:rsidRPr="008B2F19" w:rsidRDefault="75396036" w:rsidP="002F693C">
      <w:pPr>
        <w:pStyle w:val="ListParagraph"/>
        <w:rPr>
          <w:rFonts w:ascii="Arial" w:hAnsi="Arial" w:cs="Arial"/>
          <w:b/>
        </w:rPr>
      </w:pPr>
      <w:r w:rsidRPr="111EFE9A">
        <w:rPr>
          <w:rFonts w:ascii="Arial" w:hAnsi="Arial" w:cs="Arial"/>
        </w:rPr>
        <w:t>Each row in</w:t>
      </w:r>
      <w:r w:rsidR="5F9355F0" w:rsidRPr="111EFE9A">
        <w:rPr>
          <w:rFonts w:ascii="Arial" w:hAnsi="Arial" w:cs="Arial"/>
        </w:rPr>
        <w:t xml:space="preserve"> the</w:t>
      </w:r>
      <w:r w:rsidRPr="111EFE9A">
        <w:rPr>
          <w:rFonts w:ascii="Arial" w:hAnsi="Arial" w:cs="Arial"/>
        </w:rPr>
        <w:t xml:space="preserve"> Test Results </w:t>
      </w:r>
      <w:r w:rsidR="326B88BE" w:rsidRPr="111EFE9A">
        <w:rPr>
          <w:rFonts w:ascii="Arial" w:hAnsi="Arial" w:cs="Arial"/>
        </w:rPr>
        <w:t>F</w:t>
      </w:r>
      <w:r w:rsidRPr="111EFE9A">
        <w:rPr>
          <w:rFonts w:ascii="Arial" w:hAnsi="Arial" w:cs="Arial"/>
        </w:rPr>
        <w:t>o</w:t>
      </w:r>
      <w:r w:rsidR="5F9355F0" w:rsidRPr="111EFE9A">
        <w:rPr>
          <w:rFonts w:ascii="Arial" w:hAnsi="Arial" w:cs="Arial"/>
        </w:rPr>
        <w:t>r</w:t>
      </w:r>
      <w:r w:rsidRPr="111EFE9A">
        <w:rPr>
          <w:rFonts w:ascii="Arial" w:hAnsi="Arial" w:cs="Arial"/>
        </w:rPr>
        <w:t>m</w:t>
      </w:r>
      <w:r w:rsidR="5884C8BA" w:rsidRPr="111EFE9A">
        <w:rPr>
          <w:rFonts w:ascii="Arial" w:hAnsi="Arial" w:cs="Arial"/>
        </w:rPr>
        <w:t xml:space="preserve"> include</w:t>
      </w:r>
      <w:r w:rsidRPr="111EFE9A">
        <w:rPr>
          <w:rFonts w:ascii="Arial" w:hAnsi="Arial" w:cs="Arial"/>
        </w:rPr>
        <w:t>s</w:t>
      </w:r>
      <w:r w:rsidR="5884C8BA" w:rsidRPr="111EFE9A">
        <w:rPr>
          <w:rFonts w:ascii="Arial" w:hAnsi="Arial" w:cs="Arial"/>
        </w:rPr>
        <w:t>:</w:t>
      </w:r>
    </w:p>
    <w:p w14:paraId="4B4ABB1F" w14:textId="29558018" w:rsidR="111EFE9A" w:rsidRDefault="111EFE9A" w:rsidP="111EFE9A">
      <w:pPr>
        <w:pStyle w:val="ListParagraph"/>
        <w:rPr>
          <w:rFonts w:ascii="Arial" w:hAnsi="Arial" w:cs="Arial"/>
        </w:rPr>
      </w:pPr>
    </w:p>
    <w:p w14:paraId="4B5D5087" w14:textId="2D825D3C" w:rsidR="00804AC8" w:rsidRDefault="00804AC8" w:rsidP="00761AB7">
      <w:pPr>
        <w:pStyle w:val="ListParagraph"/>
        <w:numPr>
          <w:ilvl w:val="0"/>
          <w:numId w:val="10"/>
        </w:numPr>
        <w:spacing w:after="0" w:line="240" w:lineRule="auto"/>
        <w:rPr>
          <w:rFonts w:ascii="Arial" w:hAnsi="Arial" w:cs="Arial"/>
          <w:bCs/>
        </w:rPr>
      </w:pPr>
      <w:r w:rsidRPr="00804AC8">
        <w:rPr>
          <w:rFonts w:ascii="Arial" w:hAnsi="Arial" w:cs="Arial"/>
          <w:bCs/>
        </w:rPr>
        <w:t xml:space="preserve">Issue Number </w:t>
      </w:r>
    </w:p>
    <w:p w14:paraId="33A0761B" w14:textId="77777777" w:rsidR="009E6527" w:rsidRPr="00804AC8" w:rsidRDefault="009E6527" w:rsidP="009E6527">
      <w:pPr>
        <w:pStyle w:val="ListParagraph"/>
        <w:spacing w:after="0" w:line="240" w:lineRule="auto"/>
        <w:ind w:left="1080"/>
        <w:rPr>
          <w:rFonts w:ascii="Arial" w:hAnsi="Arial" w:cs="Arial"/>
          <w:bCs/>
        </w:rPr>
      </w:pPr>
    </w:p>
    <w:p w14:paraId="08C13C35" w14:textId="2DDFBE41"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Name</w:t>
      </w:r>
    </w:p>
    <w:p w14:paraId="7B929249" w14:textId="77777777" w:rsidR="009E6527" w:rsidRPr="009E6527" w:rsidRDefault="009E6527" w:rsidP="009E6527">
      <w:pPr>
        <w:spacing w:after="0" w:line="240" w:lineRule="auto"/>
        <w:rPr>
          <w:rFonts w:ascii="Arial" w:hAnsi="Arial" w:cs="Arial"/>
        </w:rPr>
      </w:pPr>
    </w:p>
    <w:p w14:paraId="4FDD2B52" w14:textId="7954CCD2"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ID</w:t>
      </w:r>
    </w:p>
    <w:p w14:paraId="45429577" w14:textId="77777777" w:rsidR="009E6527" w:rsidRPr="009E6527" w:rsidRDefault="009E6527" w:rsidP="009E6527">
      <w:pPr>
        <w:spacing w:after="0" w:line="240" w:lineRule="auto"/>
        <w:rPr>
          <w:rFonts w:ascii="Arial" w:hAnsi="Arial" w:cs="Arial"/>
        </w:rPr>
      </w:pPr>
    </w:p>
    <w:p w14:paraId="6D85A1E2" w14:textId="4EBCC5E1" w:rsidR="00AB0376" w:rsidRDefault="00AB0376" w:rsidP="00761AB7">
      <w:pPr>
        <w:pStyle w:val="ListParagraph"/>
        <w:numPr>
          <w:ilvl w:val="0"/>
          <w:numId w:val="10"/>
        </w:numPr>
        <w:spacing w:after="0" w:line="240" w:lineRule="auto"/>
        <w:rPr>
          <w:rFonts w:ascii="Arial" w:hAnsi="Arial" w:cs="Arial"/>
        </w:rPr>
      </w:pPr>
      <w:r>
        <w:rPr>
          <w:rFonts w:ascii="Arial" w:hAnsi="Arial" w:cs="Arial"/>
        </w:rPr>
        <w:t>Test Condition</w:t>
      </w:r>
    </w:p>
    <w:p w14:paraId="3B0014F1" w14:textId="77777777" w:rsidR="009E6527" w:rsidRPr="009E6527" w:rsidRDefault="009E6527" w:rsidP="009E6527">
      <w:pPr>
        <w:spacing w:after="0" w:line="240" w:lineRule="auto"/>
        <w:rPr>
          <w:rFonts w:ascii="Arial" w:hAnsi="Arial" w:cs="Arial"/>
        </w:rPr>
      </w:pPr>
    </w:p>
    <w:p w14:paraId="55E7209C" w14:textId="33A1CB89"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 xml:space="preserve">Test Result </w:t>
      </w:r>
    </w:p>
    <w:p w14:paraId="610A1811" w14:textId="2A60E972" w:rsidR="00CA20C6" w:rsidRDefault="00CA20C6" w:rsidP="000D37E7">
      <w:pPr>
        <w:pStyle w:val="ListParagraph"/>
        <w:spacing w:after="0" w:line="240" w:lineRule="auto"/>
        <w:ind w:left="1296"/>
        <w:rPr>
          <w:rFonts w:ascii="Arial" w:hAnsi="Arial" w:cs="Arial"/>
        </w:rPr>
      </w:pPr>
      <w:r>
        <w:rPr>
          <w:rFonts w:ascii="Arial" w:hAnsi="Arial" w:cs="Arial"/>
        </w:rPr>
        <w:t xml:space="preserve">Use the dropdown to select </w:t>
      </w:r>
    </w:p>
    <w:p w14:paraId="62E894DA" w14:textId="14E508FF" w:rsidR="00CA20C6" w:rsidRDefault="00CA20C6" w:rsidP="00761AB7">
      <w:pPr>
        <w:pStyle w:val="ListParagraph"/>
        <w:numPr>
          <w:ilvl w:val="1"/>
          <w:numId w:val="10"/>
        </w:numPr>
        <w:spacing w:after="0" w:line="240" w:lineRule="auto"/>
        <w:rPr>
          <w:rFonts w:ascii="Arial" w:hAnsi="Arial" w:cs="Arial"/>
        </w:rPr>
      </w:pPr>
      <w:r>
        <w:rPr>
          <w:rFonts w:ascii="Arial" w:hAnsi="Arial" w:cs="Arial"/>
        </w:rPr>
        <w:t>No Selection</w:t>
      </w:r>
    </w:p>
    <w:p w14:paraId="3196CC0B" w14:textId="4E5DD694" w:rsidR="00CA20C6" w:rsidRDefault="00CA20C6" w:rsidP="00761AB7">
      <w:pPr>
        <w:pStyle w:val="ListParagraph"/>
        <w:numPr>
          <w:ilvl w:val="1"/>
          <w:numId w:val="10"/>
        </w:numPr>
        <w:spacing w:after="0" w:line="240" w:lineRule="auto"/>
        <w:rPr>
          <w:rFonts w:ascii="Arial" w:hAnsi="Arial" w:cs="Arial"/>
        </w:rPr>
      </w:pPr>
      <w:r>
        <w:rPr>
          <w:rFonts w:ascii="Arial" w:hAnsi="Arial" w:cs="Arial"/>
        </w:rPr>
        <w:t>Pass</w:t>
      </w:r>
    </w:p>
    <w:p w14:paraId="00FDCED3" w14:textId="38047100" w:rsidR="00CA20C6" w:rsidRDefault="00CA20C6" w:rsidP="00761AB7">
      <w:pPr>
        <w:pStyle w:val="ListParagraph"/>
        <w:numPr>
          <w:ilvl w:val="1"/>
          <w:numId w:val="10"/>
        </w:numPr>
        <w:spacing w:after="0" w:line="240" w:lineRule="auto"/>
        <w:rPr>
          <w:rFonts w:ascii="Arial" w:hAnsi="Arial" w:cs="Arial"/>
        </w:rPr>
      </w:pPr>
      <w:r>
        <w:rPr>
          <w:rFonts w:ascii="Arial" w:hAnsi="Arial" w:cs="Arial"/>
        </w:rPr>
        <w:t>Fail</w:t>
      </w:r>
    </w:p>
    <w:p w14:paraId="1D6FCBF1" w14:textId="3B886ECE" w:rsidR="00CA20C6" w:rsidRDefault="00CA20C6" w:rsidP="00761AB7">
      <w:pPr>
        <w:pStyle w:val="ListParagraph"/>
        <w:numPr>
          <w:ilvl w:val="1"/>
          <w:numId w:val="10"/>
        </w:numPr>
        <w:spacing w:after="0" w:line="240" w:lineRule="auto"/>
        <w:rPr>
          <w:rFonts w:ascii="Arial" w:hAnsi="Arial" w:cs="Arial"/>
        </w:rPr>
      </w:pPr>
      <w:r>
        <w:rPr>
          <w:rFonts w:ascii="Arial" w:hAnsi="Arial" w:cs="Arial"/>
        </w:rPr>
        <w:t>Does Not Appl</w:t>
      </w:r>
      <w:r w:rsidR="009E6527">
        <w:rPr>
          <w:rFonts w:ascii="Arial" w:hAnsi="Arial" w:cs="Arial"/>
        </w:rPr>
        <w:t>y</w:t>
      </w:r>
    </w:p>
    <w:p w14:paraId="7C0FB4AA" w14:textId="77777777" w:rsidR="009E6527" w:rsidRPr="00804AC8" w:rsidRDefault="009E6527" w:rsidP="009E6527">
      <w:pPr>
        <w:pStyle w:val="ListParagraph"/>
        <w:spacing w:after="0" w:line="240" w:lineRule="auto"/>
        <w:ind w:left="1800"/>
        <w:rPr>
          <w:rFonts w:ascii="Arial" w:hAnsi="Arial" w:cs="Arial"/>
        </w:rPr>
      </w:pPr>
    </w:p>
    <w:p w14:paraId="4F7BC88D" w14:textId="67E7A9B6"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 xml:space="preserve">Browser </w:t>
      </w:r>
    </w:p>
    <w:p w14:paraId="3D669D03" w14:textId="5BB6DA31" w:rsidR="000D37E7" w:rsidRDefault="058F559C" w:rsidP="000D37E7">
      <w:pPr>
        <w:pStyle w:val="ListParagraph"/>
        <w:spacing w:after="0" w:line="240" w:lineRule="auto"/>
        <w:ind w:left="1296"/>
        <w:rPr>
          <w:rFonts w:ascii="Arial" w:hAnsi="Arial" w:cs="Arial"/>
        </w:rPr>
      </w:pPr>
      <w:r w:rsidRPr="111EFE9A">
        <w:rPr>
          <w:rFonts w:ascii="Arial" w:hAnsi="Arial" w:cs="Arial"/>
        </w:rPr>
        <w:t>If the browser used for this test result is different</w:t>
      </w:r>
      <w:r w:rsidR="6183A3BC" w:rsidRPr="111EFE9A">
        <w:rPr>
          <w:rFonts w:ascii="Arial" w:hAnsi="Arial" w:cs="Arial"/>
        </w:rPr>
        <w:t xml:space="preserve"> it</w:t>
      </w:r>
      <w:r w:rsidRPr="111EFE9A">
        <w:rPr>
          <w:rFonts w:ascii="Arial" w:hAnsi="Arial" w:cs="Arial"/>
        </w:rPr>
        <w:t xml:space="preserve"> can be noted here.  When applicable</w:t>
      </w:r>
      <w:r w:rsidR="1D487D35" w:rsidRPr="111EFE9A">
        <w:rPr>
          <w:rFonts w:ascii="Arial" w:hAnsi="Arial" w:cs="Arial"/>
        </w:rPr>
        <w:t xml:space="preserve">, select the check box to change </w:t>
      </w:r>
      <w:r w:rsidR="29CE0829" w:rsidRPr="111EFE9A">
        <w:rPr>
          <w:rFonts w:ascii="Arial" w:hAnsi="Arial" w:cs="Arial"/>
        </w:rPr>
        <w:t xml:space="preserve">the </w:t>
      </w:r>
      <w:r w:rsidR="1D487D35" w:rsidRPr="111EFE9A">
        <w:rPr>
          <w:rFonts w:ascii="Arial" w:hAnsi="Arial" w:cs="Arial"/>
        </w:rPr>
        <w:t xml:space="preserve">browser. </w:t>
      </w:r>
      <w:r w:rsidR="6047F711" w:rsidRPr="111EFE9A">
        <w:rPr>
          <w:rFonts w:ascii="Arial" w:hAnsi="Arial" w:cs="Arial"/>
        </w:rPr>
        <w:t>U</w:t>
      </w:r>
      <w:r w:rsidR="1D487D35" w:rsidRPr="111EFE9A">
        <w:rPr>
          <w:rFonts w:ascii="Arial" w:hAnsi="Arial" w:cs="Arial"/>
        </w:rPr>
        <w:t>se the dropdown to select</w:t>
      </w:r>
      <w:r w:rsidR="52067AB9" w:rsidRPr="111EFE9A">
        <w:rPr>
          <w:rFonts w:ascii="Arial" w:hAnsi="Arial" w:cs="Arial"/>
        </w:rPr>
        <w:t xml:space="preserve"> the</w:t>
      </w:r>
      <w:r w:rsidR="1D487D35" w:rsidRPr="111EFE9A">
        <w:rPr>
          <w:rFonts w:ascii="Arial" w:hAnsi="Arial" w:cs="Arial"/>
        </w:rPr>
        <w:t xml:space="preserve"> version of the browser used</w:t>
      </w:r>
      <w:r w:rsidR="52067AB9" w:rsidRPr="111EFE9A">
        <w:rPr>
          <w:rFonts w:ascii="Arial" w:hAnsi="Arial" w:cs="Arial"/>
        </w:rPr>
        <w:t xml:space="preserve"> for the test</w:t>
      </w:r>
      <w:r w:rsidR="1D487D35" w:rsidRPr="111EFE9A">
        <w:rPr>
          <w:rFonts w:ascii="Arial" w:hAnsi="Arial" w:cs="Arial"/>
        </w:rPr>
        <w:t xml:space="preserve">. </w:t>
      </w:r>
    </w:p>
    <w:p w14:paraId="71FFD6B1" w14:textId="77777777" w:rsidR="009E6527" w:rsidRPr="009E6527" w:rsidRDefault="009E6527" w:rsidP="009E6527">
      <w:pPr>
        <w:spacing w:after="0" w:line="240" w:lineRule="auto"/>
        <w:rPr>
          <w:rFonts w:ascii="Arial" w:hAnsi="Arial" w:cs="Arial"/>
        </w:rPr>
      </w:pPr>
    </w:p>
    <w:p w14:paraId="5AC9A875" w14:textId="34F3A85B" w:rsidR="00804AC8" w:rsidRDefault="00804AC8" w:rsidP="00761AB7">
      <w:pPr>
        <w:pStyle w:val="ListParagraph"/>
        <w:numPr>
          <w:ilvl w:val="0"/>
          <w:numId w:val="10"/>
        </w:numPr>
        <w:spacing w:after="0" w:line="240" w:lineRule="auto"/>
        <w:rPr>
          <w:rFonts w:ascii="Arial" w:hAnsi="Arial" w:cs="Arial"/>
        </w:rPr>
      </w:pPr>
      <w:r w:rsidRPr="00804AC8">
        <w:rPr>
          <w:rFonts w:ascii="Arial" w:hAnsi="Arial" w:cs="Arial"/>
        </w:rPr>
        <w:t>Tester Comments</w:t>
      </w:r>
    </w:p>
    <w:p w14:paraId="028E777D" w14:textId="15ADF165" w:rsidR="00325DED" w:rsidRDefault="00325DED" w:rsidP="00325DED">
      <w:pPr>
        <w:spacing w:after="0" w:line="240" w:lineRule="auto"/>
        <w:ind w:left="1296"/>
        <w:rPr>
          <w:rFonts w:ascii="Arial" w:hAnsi="Arial" w:cs="Arial"/>
        </w:rPr>
      </w:pPr>
      <w:r>
        <w:rPr>
          <w:rFonts w:ascii="Arial" w:hAnsi="Arial" w:cs="Arial"/>
        </w:rPr>
        <w:t xml:space="preserve">The form field has </w:t>
      </w:r>
      <w:r w:rsidR="7680E40D" w:rsidRPr="71483688">
        <w:rPr>
          <w:rFonts w:ascii="Arial" w:hAnsi="Arial" w:cs="Arial"/>
        </w:rPr>
        <w:t xml:space="preserve">a </w:t>
      </w:r>
      <w:r w:rsidR="00BE0260">
        <w:rPr>
          <w:rFonts w:ascii="Arial" w:hAnsi="Arial" w:cs="Arial"/>
        </w:rPr>
        <w:t>character</w:t>
      </w:r>
      <w:r>
        <w:rPr>
          <w:rFonts w:ascii="Arial" w:hAnsi="Arial" w:cs="Arial"/>
        </w:rPr>
        <w:t xml:space="preserve"> </w:t>
      </w:r>
      <w:r w:rsidR="6869F71A" w:rsidRPr="71483688">
        <w:rPr>
          <w:rFonts w:ascii="Arial" w:hAnsi="Arial" w:cs="Arial"/>
        </w:rPr>
        <w:t xml:space="preserve">limit </w:t>
      </w:r>
      <w:r>
        <w:rPr>
          <w:rFonts w:ascii="Arial" w:hAnsi="Arial" w:cs="Arial"/>
        </w:rPr>
        <w:t>and is used for any comments about the test.</w:t>
      </w:r>
    </w:p>
    <w:p w14:paraId="42578EBB" w14:textId="77777777" w:rsidR="009E6527" w:rsidRPr="00325DED" w:rsidRDefault="009E6527" w:rsidP="00325DED">
      <w:pPr>
        <w:spacing w:after="0" w:line="240" w:lineRule="auto"/>
        <w:ind w:left="1296"/>
        <w:rPr>
          <w:rFonts w:ascii="Arial" w:hAnsi="Arial" w:cs="Arial"/>
        </w:rPr>
      </w:pPr>
    </w:p>
    <w:p w14:paraId="1F45BBE2" w14:textId="77BF7B8A" w:rsidR="00AB0376" w:rsidRDefault="00AB0376" w:rsidP="00761AB7">
      <w:pPr>
        <w:pStyle w:val="ListParagraph"/>
        <w:numPr>
          <w:ilvl w:val="0"/>
          <w:numId w:val="10"/>
        </w:numPr>
        <w:spacing w:after="0" w:line="240" w:lineRule="auto"/>
        <w:rPr>
          <w:rFonts w:ascii="Arial" w:hAnsi="Arial" w:cs="Arial"/>
        </w:rPr>
      </w:pPr>
      <w:r w:rsidRPr="00804AC8">
        <w:rPr>
          <w:rFonts w:ascii="Arial" w:hAnsi="Arial" w:cs="Arial"/>
        </w:rPr>
        <w:t>Location/Screen</w:t>
      </w:r>
    </w:p>
    <w:p w14:paraId="2DA41D59" w14:textId="5C5032AB" w:rsidR="009E6527" w:rsidRPr="009E6527" w:rsidRDefault="00325DED" w:rsidP="009E6527">
      <w:pPr>
        <w:pStyle w:val="ListParagraph"/>
        <w:spacing w:after="0" w:line="240" w:lineRule="auto"/>
        <w:ind w:left="1296"/>
        <w:rPr>
          <w:rFonts w:ascii="Arial" w:hAnsi="Arial" w:cs="Arial"/>
        </w:rPr>
      </w:pPr>
      <w:r w:rsidRPr="00325DED">
        <w:rPr>
          <w:rFonts w:ascii="Arial" w:hAnsi="Arial" w:cs="Arial"/>
        </w:rPr>
        <w:t>Th</w:t>
      </w:r>
      <w:r>
        <w:rPr>
          <w:rFonts w:ascii="Arial" w:hAnsi="Arial" w:cs="Arial"/>
        </w:rPr>
        <w:t>e</w:t>
      </w:r>
      <w:r w:rsidRPr="00325DED">
        <w:rPr>
          <w:rFonts w:ascii="Arial" w:hAnsi="Arial" w:cs="Arial"/>
        </w:rPr>
        <w:t xml:space="preserve"> form field has </w:t>
      </w:r>
      <w:r w:rsidR="32EB8B96" w:rsidRPr="71483688">
        <w:rPr>
          <w:rFonts w:ascii="Arial" w:hAnsi="Arial" w:cs="Arial"/>
        </w:rPr>
        <w:t>a</w:t>
      </w:r>
      <w:r w:rsidRPr="00325DED">
        <w:rPr>
          <w:rFonts w:ascii="Arial" w:hAnsi="Arial" w:cs="Arial"/>
        </w:rPr>
        <w:t xml:space="preserve"> </w:t>
      </w:r>
      <w:r w:rsidR="00BE0260">
        <w:rPr>
          <w:rFonts w:ascii="Arial" w:hAnsi="Arial" w:cs="Arial"/>
        </w:rPr>
        <w:t>character</w:t>
      </w:r>
      <w:r w:rsidRPr="00325DED">
        <w:rPr>
          <w:rFonts w:ascii="Arial" w:hAnsi="Arial" w:cs="Arial"/>
        </w:rPr>
        <w:t xml:space="preserve"> </w:t>
      </w:r>
      <w:r w:rsidR="3A04C5E4" w:rsidRPr="71483688">
        <w:rPr>
          <w:rFonts w:ascii="Arial" w:hAnsi="Arial" w:cs="Arial"/>
        </w:rPr>
        <w:t xml:space="preserve">limit </w:t>
      </w:r>
      <w:r w:rsidRPr="00325DED">
        <w:rPr>
          <w:rFonts w:ascii="Arial" w:hAnsi="Arial" w:cs="Arial"/>
        </w:rPr>
        <w:t xml:space="preserve">and is used </w:t>
      </w:r>
      <w:r w:rsidR="00FB1F3B">
        <w:rPr>
          <w:rFonts w:ascii="Arial" w:hAnsi="Arial" w:cs="Arial"/>
        </w:rPr>
        <w:t xml:space="preserve">to </w:t>
      </w:r>
      <w:r>
        <w:rPr>
          <w:rFonts w:ascii="Arial" w:hAnsi="Arial" w:cs="Arial"/>
        </w:rPr>
        <w:t xml:space="preserve">provide </w:t>
      </w:r>
      <w:r w:rsidR="009E6527" w:rsidRPr="009E6527">
        <w:rPr>
          <w:rFonts w:ascii="Arial" w:hAnsi="Arial" w:cs="Arial"/>
        </w:rPr>
        <w:t xml:space="preserve">details needed to locate </w:t>
      </w:r>
      <w:r w:rsidR="001050AE">
        <w:rPr>
          <w:rFonts w:ascii="Arial" w:hAnsi="Arial" w:cs="Arial"/>
        </w:rPr>
        <w:t xml:space="preserve">the </w:t>
      </w:r>
      <w:r w:rsidR="009E6527" w:rsidRPr="009E6527">
        <w:rPr>
          <w:rFonts w:ascii="Arial" w:hAnsi="Arial" w:cs="Arial"/>
        </w:rPr>
        <w:t>defect on the web page.</w:t>
      </w:r>
    </w:p>
    <w:p w14:paraId="3675A151" w14:textId="77777777" w:rsidR="009E6527" w:rsidRPr="00325DED" w:rsidRDefault="009E6527" w:rsidP="009E6527">
      <w:pPr>
        <w:pStyle w:val="ListParagraph"/>
        <w:spacing w:after="0" w:line="240" w:lineRule="auto"/>
        <w:ind w:left="1296"/>
        <w:rPr>
          <w:rFonts w:ascii="Arial" w:hAnsi="Arial" w:cs="Arial"/>
        </w:rPr>
      </w:pPr>
    </w:p>
    <w:p w14:paraId="4E921BEB" w14:textId="2E4E2055" w:rsidR="00AB0376" w:rsidRDefault="00AB0376" w:rsidP="00761AB7">
      <w:pPr>
        <w:pStyle w:val="ListParagraph"/>
        <w:numPr>
          <w:ilvl w:val="0"/>
          <w:numId w:val="10"/>
        </w:numPr>
        <w:spacing w:after="0" w:line="240" w:lineRule="auto"/>
        <w:rPr>
          <w:rFonts w:ascii="Arial" w:hAnsi="Arial" w:cs="Arial"/>
        </w:rPr>
      </w:pPr>
      <w:r>
        <w:rPr>
          <w:rFonts w:ascii="Arial" w:hAnsi="Arial" w:cs="Arial"/>
        </w:rPr>
        <w:t>Screenshot</w:t>
      </w:r>
    </w:p>
    <w:p w14:paraId="063B2124" w14:textId="3D1D8973" w:rsidR="00325DED" w:rsidRDefault="00325DED" w:rsidP="00325DED">
      <w:pPr>
        <w:pStyle w:val="ListParagraph"/>
        <w:spacing w:after="0" w:line="240" w:lineRule="auto"/>
        <w:ind w:left="1296"/>
        <w:rPr>
          <w:rFonts w:ascii="Arial" w:hAnsi="Arial" w:cs="Arial"/>
        </w:rPr>
      </w:pPr>
      <w:r>
        <w:rPr>
          <w:rFonts w:ascii="Arial" w:hAnsi="Arial" w:cs="Arial"/>
        </w:rPr>
        <w:t xml:space="preserve">After a test result is added, a </w:t>
      </w:r>
      <w:r w:rsidR="00802BA2">
        <w:rPr>
          <w:rFonts w:ascii="Arial" w:hAnsi="Arial" w:cs="Arial"/>
        </w:rPr>
        <w:t>‘C</w:t>
      </w:r>
      <w:r>
        <w:rPr>
          <w:rFonts w:ascii="Arial" w:hAnsi="Arial" w:cs="Arial"/>
        </w:rPr>
        <w:t xml:space="preserve">hoose </w:t>
      </w:r>
      <w:r w:rsidR="00802BA2">
        <w:rPr>
          <w:rFonts w:ascii="Arial" w:hAnsi="Arial" w:cs="Arial"/>
        </w:rPr>
        <w:t>F</w:t>
      </w:r>
      <w:r>
        <w:rPr>
          <w:rFonts w:ascii="Arial" w:hAnsi="Arial" w:cs="Arial"/>
        </w:rPr>
        <w:t>ile</w:t>
      </w:r>
      <w:r w:rsidR="00802BA2">
        <w:rPr>
          <w:rFonts w:ascii="Arial" w:hAnsi="Arial" w:cs="Arial"/>
        </w:rPr>
        <w:t>’</w:t>
      </w:r>
      <w:r>
        <w:rPr>
          <w:rFonts w:ascii="Arial" w:hAnsi="Arial" w:cs="Arial"/>
        </w:rPr>
        <w:t xml:space="preserve"> button will appear to add images</w:t>
      </w:r>
      <w:r w:rsidR="005C7A92">
        <w:rPr>
          <w:rFonts w:ascii="Arial" w:hAnsi="Arial" w:cs="Arial"/>
        </w:rPr>
        <w:t xml:space="preserve"> to the </w:t>
      </w:r>
      <w:r w:rsidR="005C7A92" w:rsidRPr="6961E015">
        <w:rPr>
          <w:rFonts w:ascii="Arial" w:hAnsi="Arial" w:cs="Arial"/>
        </w:rPr>
        <w:t>corresponding test result.</w:t>
      </w:r>
      <w:r>
        <w:rPr>
          <w:rFonts w:ascii="Arial" w:hAnsi="Arial" w:cs="Arial"/>
        </w:rPr>
        <w:t xml:space="preserve"> To add a screenshot, select the </w:t>
      </w:r>
      <w:r w:rsidR="00802BA2">
        <w:rPr>
          <w:rFonts w:ascii="Arial" w:hAnsi="Arial" w:cs="Arial"/>
        </w:rPr>
        <w:t>‘C</w:t>
      </w:r>
      <w:r>
        <w:rPr>
          <w:rFonts w:ascii="Arial" w:hAnsi="Arial" w:cs="Arial"/>
        </w:rPr>
        <w:t xml:space="preserve">hoose </w:t>
      </w:r>
      <w:r w:rsidR="00802BA2">
        <w:rPr>
          <w:rFonts w:ascii="Arial" w:hAnsi="Arial" w:cs="Arial"/>
        </w:rPr>
        <w:t>F</w:t>
      </w:r>
      <w:r>
        <w:rPr>
          <w:rFonts w:ascii="Arial" w:hAnsi="Arial" w:cs="Arial"/>
        </w:rPr>
        <w:t>ile</w:t>
      </w:r>
      <w:r w:rsidR="00802BA2">
        <w:rPr>
          <w:rFonts w:ascii="Arial" w:hAnsi="Arial" w:cs="Arial"/>
        </w:rPr>
        <w:t>’</w:t>
      </w:r>
      <w:r>
        <w:rPr>
          <w:rFonts w:ascii="Arial" w:hAnsi="Arial" w:cs="Arial"/>
        </w:rPr>
        <w:t xml:space="preserve"> button, select the image file </w:t>
      </w:r>
      <w:r w:rsidR="005C7A92">
        <w:rPr>
          <w:rFonts w:ascii="Arial" w:hAnsi="Arial" w:cs="Arial"/>
        </w:rPr>
        <w:t>(</w:t>
      </w:r>
      <w:r w:rsidR="005C7A92" w:rsidRPr="00071816">
        <w:rPr>
          <w:rFonts w:ascii="Arial" w:eastAsia="Times New Roman" w:hAnsi="Arial" w:cs="Arial"/>
          <w:color w:val="000000"/>
          <w:szCs w:val="24"/>
        </w:rPr>
        <w:t xml:space="preserve">PNG, JPEG, </w:t>
      </w:r>
      <w:r w:rsidR="00E3180B">
        <w:rPr>
          <w:rFonts w:ascii="Arial" w:eastAsia="Times New Roman" w:hAnsi="Arial" w:cs="Arial"/>
          <w:color w:val="000000"/>
          <w:szCs w:val="24"/>
        </w:rPr>
        <w:t>or</w:t>
      </w:r>
      <w:r w:rsidR="00E3180B" w:rsidRPr="00071816">
        <w:rPr>
          <w:rFonts w:ascii="Arial" w:eastAsia="Times New Roman" w:hAnsi="Arial" w:cs="Arial"/>
          <w:color w:val="000000"/>
          <w:szCs w:val="24"/>
        </w:rPr>
        <w:t xml:space="preserve"> </w:t>
      </w:r>
      <w:r w:rsidR="005C7A92" w:rsidRPr="00071816">
        <w:rPr>
          <w:rFonts w:ascii="Arial" w:eastAsia="Times New Roman" w:hAnsi="Arial" w:cs="Arial"/>
          <w:color w:val="000000"/>
          <w:szCs w:val="24"/>
        </w:rPr>
        <w:t>GIF</w:t>
      </w:r>
      <w:r>
        <w:rPr>
          <w:rFonts w:ascii="Arial" w:hAnsi="Arial" w:cs="Arial"/>
        </w:rPr>
        <w:t>)</w:t>
      </w:r>
      <w:r w:rsidR="00E3180B">
        <w:rPr>
          <w:rFonts w:ascii="Arial" w:hAnsi="Arial" w:cs="Arial"/>
        </w:rPr>
        <w:t>,</w:t>
      </w:r>
      <w:r>
        <w:rPr>
          <w:rFonts w:ascii="Arial" w:hAnsi="Arial" w:cs="Arial"/>
        </w:rPr>
        <w:t xml:space="preserve"> and select </w:t>
      </w:r>
      <w:r w:rsidR="00C04D5F">
        <w:rPr>
          <w:rFonts w:ascii="Arial" w:hAnsi="Arial" w:cs="Arial"/>
        </w:rPr>
        <w:t>O</w:t>
      </w:r>
      <w:r>
        <w:rPr>
          <w:rFonts w:ascii="Arial" w:hAnsi="Arial" w:cs="Arial"/>
        </w:rPr>
        <w:t>pen.</w:t>
      </w:r>
    </w:p>
    <w:p w14:paraId="6358A435" w14:textId="77777777" w:rsidR="009E6527" w:rsidRDefault="009E6527" w:rsidP="00325DED">
      <w:pPr>
        <w:pStyle w:val="ListParagraph"/>
        <w:spacing w:after="0" w:line="240" w:lineRule="auto"/>
        <w:ind w:left="1296"/>
        <w:rPr>
          <w:rFonts w:ascii="Arial" w:hAnsi="Arial" w:cs="Arial"/>
        </w:rPr>
      </w:pPr>
    </w:p>
    <w:p w14:paraId="79A2078F" w14:textId="1C82B6F4" w:rsidR="00CA20C6" w:rsidRDefault="00804AC8" w:rsidP="00761AB7">
      <w:pPr>
        <w:pStyle w:val="ListParagraph"/>
        <w:numPr>
          <w:ilvl w:val="0"/>
          <w:numId w:val="10"/>
        </w:numPr>
        <w:spacing w:after="0" w:line="240" w:lineRule="auto"/>
        <w:rPr>
          <w:rFonts w:ascii="Arial" w:hAnsi="Arial" w:cs="Arial"/>
        </w:rPr>
      </w:pPr>
      <w:r w:rsidRPr="00804AC8">
        <w:rPr>
          <w:rFonts w:ascii="Arial" w:hAnsi="Arial" w:cs="Arial"/>
        </w:rPr>
        <w:t>Global Issue</w:t>
      </w:r>
    </w:p>
    <w:p w14:paraId="785312F9" w14:textId="77777777" w:rsidR="00325DED" w:rsidRDefault="00325DED" w:rsidP="00325DED">
      <w:pPr>
        <w:pStyle w:val="ListParagraph"/>
        <w:spacing w:after="0" w:line="240" w:lineRule="auto"/>
        <w:ind w:left="1296"/>
        <w:rPr>
          <w:rFonts w:ascii="Arial" w:hAnsi="Arial" w:cs="Arial"/>
        </w:rPr>
      </w:pPr>
      <w:r>
        <w:rPr>
          <w:rFonts w:ascii="Arial" w:hAnsi="Arial" w:cs="Arial"/>
        </w:rPr>
        <w:t xml:space="preserve">Use the dropdown to select </w:t>
      </w:r>
    </w:p>
    <w:p w14:paraId="260BD98A" w14:textId="798AB11D" w:rsidR="00325DED" w:rsidRDefault="00325DED" w:rsidP="00761AB7">
      <w:pPr>
        <w:pStyle w:val="ListParagraph"/>
        <w:numPr>
          <w:ilvl w:val="1"/>
          <w:numId w:val="10"/>
        </w:numPr>
        <w:spacing w:after="0" w:line="240" w:lineRule="auto"/>
        <w:rPr>
          <w:rFonts w:ascii="Arial" w:hAnsi="Arial" w:cs="Arial"/>
        </w:rPr>
      </w:pPr>
      <w:r>
        <w:rPr>
          <w:rFonts w:ascii="Arial" w:hAnsi="Arial" w:cs="Arial"/>
        </w:rPr>
        <w:t>None</w:t>
      </w:r>
    </w:p>
    <w:p w14:paraId="58B9AFB4" w14:textId="55969C3F" w:rsidR="00325DED" w:rsidRDefault="00325DED" w:rsidP="00761AB7">
      <w:pPr>
        <w:pStyle w:val="ListParagraph"/>
        <w:numPr>
          <w:ilvl w:val="1"/>
          <w:numId w:val="10"/>
        </w:numPr>
        <w:spacing w:after="0" w:line="240" w:lineRule="auto"/>
        <w:rPr>
          <w:rFonts w:ascii="Arial" w:hAnsi="Arial" w:cs="Arial"/>
        </w:rPr>
      </w:pPr>
      <w:r>
        <w:rPr>
          <w:rFonts w:ascii="Arial" w:hAnsi="Arial" w:cs="Arial"/>
        </w:rPr>
        <w:t>Yes</w:t>
      </w:r>
    </w:p>
    <w:p w14:paraId="0DF4FB30" w14:textId="04DEC943" w:rsidR="00325DED" w:rsidRDefault="00325DED" w:rsidP="00761AB7">
      <w:pPr>
        <w:pStyle w:val="ListParagraph"/>
        <w:numPr>
          <w:ilvl w:val="1"/>
          <w:numId w:val="10"/>
        </w:numPr>
        <w:spacing w:after="0" w:line="240" w:lineRule="auto"/>
        <w:rPr>
          <w:rFonts w:ascii="Arial" w:hAnsi="Arial" w:cs="Arial"/>
        </w:rPr>
      </w:pPr>
      <w:r>
        <w:rPr>
          <w:rFonts w:ascii="Arial" w:hAnsi="Arial" w:cs="Arial"/>
        </w:rPr>
        <w:t>No</w:t>
      </w:r>
    </w:p>
    <w:p w14:paraId="5DB15D3F" w14:textId="123994B7" w:rsidR="00325DED" w:rsidRDefault="00325DED" w:rsidP="00325DED">
      <w:pPr>
        <w:pStyle w:val="ListParagraph"/>
        <w:spacing w:after="0" w:line="240" w:lineRule="auto"/>
        <w:ind w:left="1080"/>
      </w:pPr>
    </w:p>
    <w:p w14:paraId="2B7F6A5B" w14:textId="77777777" w:rsidR="002F693C" w:rsidRDefault="002F693C" w:rsidP="002F693C">
      <w:pPr>
        <w:pStyle w:val="ListParagraph"/>
        <w:numPr>
          <w:ilvl w:val="0"/>
          <w:numId w:val="10"/>
        </w:numPr>
        <w:spacing w:after="0" w:line="240" w:lineRule="auto"/>
        <w:rPr>
          <w:rFonts w:ascii="Arial" w:hAnsi="Arial" w:cs="Arial"/>
        </w:rPr>
      </w:pPr>
      <w:r w:rsidRPr="00CA20C6">
        <w:rPr>
          <w:rFonts w:ascii="Arial" w:hAnsi="Arial" w:cs="Arial"/>
        </w:rPr>
        <w:t>Go to Parent/Add Child Issue</w:t>
      </w:r>
    </w:p>
    <w:p w14:paraId="52200052" w14:textId="1142E56D" w:rsidR="002F693C" w:rsidRPr="00CD07B9" w:rsidRDefault="645D9612" w:rsidP="002F693C">
      <w:pPr>
        <w:pStyle w:val="ListParagraph"/>
        <w:spacing w:after="0" w:line="240" w:lineRule="auto"/>
        <w:ind w:left="1296"/>
        <w:rPr>
          <w:rFonts w:ascii="Arial" w:hAnsi="Arial" w:cs="Arial"/>
        </w:rPr>
      </w:pPr>
      <w:r w:rsidRPr="111EFE9A">
        <w:rPr>
          <w:rFonts w:ascii="Arial" w:hAnsi="Arial" w:cs="Arial"/>
        </w:rPr>
        <w:t>The Child Issue is a separate issue added that is associated to the same Test ID, the parent.</w:t>
      </w:r>
      <w:r w:rsidR="002F693C">
        <w:br/>
      </w:r>
      <w:r w:rsidRPr="111EFE9A">
        <w:rPr>
          <w:rFonts w:ascii="Arial" w:hAnsi="Arial" w:cs="Arial"/>
        </w:rPr>
        <w:t xml:space="preserve"> (</w:t>
      </w:r>
      <w:r w:rsidR="66D80898" w:rsidRPr="111EFE9A">
        <w:rPr>
          <w:rFonts w:ascii="Arial" w:hAnsi="Arial" w:cs="Arial"/>
        </w:rPr>
        <w:t>R</w:t>
      </w:r>
      <w:r w:rsidRPr="111EFE9A">
        <w:rPr>
          <w:rFonts w:ascii="Arial" w:hAnsi="Arial" w:cs="Arial"/>
        </w:rPr>
        <w:t>efer to 3.3).</w:t>
      </w:r>
    </w:p>
    <w:p w14:paraId="5162E5D0" w14:textId="77777777" w:rsidR="002F693C" w:rsidRDefault="002F693C" w:rsidP="002F693C">
      <w:pPr>
        <w:spacing w:after="0" w:line="240" w:lineRule="auto"/>
        <w:rPr>
          <w:rFonts w:ascii="Arial" w:hAnsi="Arial" w:cs="Arial"/>
        </w:rPr>
      </w:pPr>
    </w:p>
    <w:p w14:paraId="7840A17B" w14:textId="762546C3" w:rsidR="00DA386D" w:rsidRDefault="3C60C0CE" w:rsidP="00DA386D">
      <w:pPr>
        <w:spacing w:after="0" w:line="240" w:lineRule="auto"/>
        <w:ind w:firstLine="720"/>
        <w:rPr>
          <w:rFonts w:ascii="Arial" w:hAnsi="Arial" w:cs="Arial"/>
        </w:rPr>
      </w:pPr>
      <w:r w:rsidRPr="111EFE9A">
        <w:rPr>
          <w:rFonts w:ascii="Arial" w:hAnsi="Arial" w:cs="Arial"/>
          <w:b/>
          <w:bCs/>
        </w:rPr>
        <w:t xml:space="preserve">Additional </w:t>
      </w:r>
      <w:r w:rsidR="645D9612" w:rsidRPr="111EFE9A">
        <w:rPr>
          <w:rFonts w:ascii="Arial" w:hAnsi="Arial" w:cs="Arial"/>
          <w:b/>
          <w:bCs/>
        </w:rPr>
        <w:t>Option</w:t>
      </w:r>
      <w:r w:rsidR="645D9612" w:rsidRPr="111EFE9A">
        <w:rPr>
          <w:rFonts w:ascii="Arial" w:hAnsi="Arial" w:cs="Arial"/>
        </w:rPr>
        <w:t xml:space="preserve">: </w:t>
      </w:r>
      <w:r w:rsidR="2C71F8C0" w:rsidRPr="111EFE9A">
        <w:rPr>
          <w:rFonts w:ascii="Arial" w:hAnsi="Arial" w:cs="Arial"/>
        </w:rPr>
        <w:t>Remediation Details</w:t>
      </w:r>
      <w:r w:rsidR="1831EE7D" w:rsidRPr="111EFE9A">
        <w:rPr>
          <w:rFonts w:ascii="Arial" w:hAnsi="Arial" w:cs="Arial"/>
        </w:rPr>
        <w:t>.</w:t>
      </w:r>
      <w:r w:rsidR="645D9612" w:rsidRPr="111EFE9A">
        <w:rPr>
          <w:rFonts w:ascii="Arial" w:hAnsi="Arial" w:cs="Arial"/>
        </w:rPr>
        <w:t xml:space="preserve"> </w:t>
      </w:r>
      <w:r w:rsidRPr="111EFE9A">
        <w:rPr>
          <w:rFonts w:ascii="Arial" w:hAnsi="Arial" w:cs="Arial"/>
        </w:rPr>
        <w:t>(Refer to 3.2)</w:t>
      </w:r>
    </w:p>
    <w:p w14:paraId="34CDEB49" w14:textId="312EDFF0" w:rsidR="002F693C" w:rsidRPr="002F693C" w:rsidRDefault="00DA386D" w:rsidP="00DA386D">
      <w:pPr>
        <w:spacing w:after="0" w:line="240" w:lineRule="auto"/>
        <w:ind w:firstLine="720"/>
        <w:rPr>
          <w:rFonts w:ascii="Arial" w:hAnsi="Arial" w:cs="Arial"/>
        </w:rPr>
      </w:pPr>
      <w:r>
        <w:rPr>
          <w:rFonts w:ascii="Arial" w:hAnsi="Arial" w:cs="Arial"/>
        </w:rPr>
        <w:t xml:space="preserve">These columns </w:t>
      </w:r>
      <w:r w:rsidR="002F693C">
        <w:rPr>
          <w:rFonts w:ascii="Arial" w:hAnsi="Arial" w:cs="Arial"/>
        </w:rPr>
        <w:t xml:space="preserve">are </w:t>
      </w:r>
      <w:r w:rsidR="005C7A92" w:rsidRPr="002F693C">
        <w:rPr>
          <w:rFonts w:ascii="Arial" w:hAnsi="Arial" w:cs="Arial"/>
        </w:rPr>
        <w:t>only</w:t>
      </w:r>
      <w:r w:rsidR="002F693C">
        <w:rPr>
          <w:rFonts w:ascii="Arial" w:hAnsi="Arial" w:cs="Arial"/>
        </w:rPr>
        <w:t xml:space="preserve"> </w:t>
      </w:r>
      <w:r w:rsidR="005C7A92" w:rsidRPr="002F693C">
        <w:rPr>
          <w:rFonts w:ascii="Arial" w:hAnsi="Arial" w:cs="Arial"/>
        </w:rPr>
        <w:t xml:space="preserve">available if </w:t>
      </w:r>
      <w:r w:rsidR="00566338">
        <w:rPr>
          <w:rFonts w:ascii="Arial" w:hAnsi="Arial" w:cs="Arial"/>
        </w:rPr>
        <w:t>‘</w:t>
      </w:r>
      <w:r w:rsidR="005C7A92" w:rsidRPr="002F693C">
        <w:rPr>
          <w:rFonts w:ascii="Arial" w:hAnsi="Arial" w:cs="Arial"/>
        </w:rPr>
        <w:t>Show Remediation Detail</w:t>
      </w:r>
      <w:r w:rsidR="00566338">
        <w:rPr>
          <w:rFonts w:ascii="Arial" w:hAnsi="Arial" w:cs="Arial"/>
        </w:rPr>
        <w:t>’</w:t>
      </w:r>
      <w:r w:rsidR="005C7A92" w:rsidRPr="002F693C">
        <w:rPr>
          <w:rFonts w:ascii="Arial" w:hAnsi="Arial" w:cs="Arial"/>
        </w:rPr>
        <w:t xml:space="preserve"> </w:t>
      </w:r>
      <w:r w:rsidR="002F693C">
        <w:rPr>
          <w:rFonts w:ascii="Arial" w:hAnsi="Arial" w:cs="Arial"/>
        </w:rPr>
        <w:t>is</w:t>
      </w:r>
      <w:r w:rsidR="005C7A92" w:rsidRPr="002F693C">
        <w:rPr>
          <w:rFonts w:ascii="Arial" w:hAnsi="Arial" w:cs="Arial"/>
        </w:rPr>
        <w:t xml:space="preserve"> checked.</w:t>
      </w:r>
      <w:r w:rsidR="002F693C">
        <w:rPr>
          <w:rFonts w:ascii="Arial" w:hAnsi="Arial" w:cs="Arial"/>
        </w:rPr>
        <w:t xml:space="preserve"> </w:t>
      </w:r>
    </w:p>
    <w:p w14:paraId="125C35E8" w14:textId="6677557A" w:rsidR="00DA386D" w:rsidRDefault="005C7A92" w:rsidP="002F693C">
      <w:pPr>
        <w:pStyle w:val="ListParagraph"/>
        <w:numPr>
          <w:ilvl w:val="0"/>
          <w:numId w:val="26"/>
        </w:numPr>
        <w:rPr>
          <w:rFonts w:ascii="Arial" w:hAnsi="Arial" w:cs="Arial"/>
        </w:rPr>
      </w:pPr>
      <w:r w:rsidRPr="002F693C">
        <w:rPr>
          <w:rFonts w:ascii="Arial" w:hAnsi="Arial" w:cs="Arial"/>
        </w:rPr>
        <w:t xml:space="preserve">Remediation </w:t>
      </w:r>
      <w:r w:rsidR="00DA386D">
        <w:rPr>
          <w:rFonts w:ascii="Arial" w:hAnsi="Arial" w:cs="Arial"/>
        </w:rPr>
        <w:t>Details</w:t>
      </w:r>
    </w:p>
    <w:p w14:paraId="627F69BF" w14:textId="002F9EC2" w:rsidR="00DA386D" w:rsidRDefault="00DA386D" w:rsidP="002F693C">
      <w:pPr>
        <w:pStyle w:val="ListParagraph"/>
        <w:numPr>
          <w:ilvl w:val="0"/>
          <w:numId w:val="26"/>
        </w:numPr>
        <w:rPr>
          <w:rFonts w:ascii="Arial" w:hAnsi="Arial" w:cs="Arial"/>
        </w:rPr>
      </w:pPr>
      <w:r>
        <w:rPr>
          <w:rFonts w:ascii="Arial" w:hAnsi="Arial" w:cs="Arial"/>
        </w:rPr>
        <w:t>Remediation Screenshot</w:t>
      </w:r>
    </w:p>
    <w:p w14:paraId="78BD1B30" w14:textId="20A926A6" w:rsidR="005C7A92" w:rsidRPr="002F693C" w:rsidRDefault="00DA386D" w:rsidP="002F693C">
      <w:pPr>
        <w:pStyle w:val="ListParagraph"/>
        <w:numPr>
          <w:ilvl w:val="0"/>
          <w:numId w:val="26"/>
        </w:numPr>
        <w:rPr>
          <w:rFonts w:ascii="Arial" w:hAnsi="Arial" w:cs="Arial"/>
        </w:rPr>
      </w:pPr>
      <w:r>
        <w:rPr>
          <w:rFonts w:ascii="Arial" w:hAnsi="Arial" w:cs="Arial"/>
        </w:rPr>
        <w:t xml:space="preserve">Remediation </w:t>
      </w:r>
      <w:r w:rsidR="005C7A92" w:rsidRPr="002F693C">
        <w:rPr>
          <w:rFonts w:ascii="Arial" w:hAnsi="Arial" w:cs="Arial"/>
        </w:rPr>
        <w:t>Date</w:t>
      </w:r>
    </w:p>
    <w:p w14:paraId="3ECBF574" w14:textId="31942FB8" w:rsidR="00804AC8" w:rsidRDefault="00804AC8" w:rsidP="00804AC8">
      <w:pPr>
        <w:pStyle w:val="ListParagraph"/>
        <w:rPr>
          <w:rFonts w:ascii="Arial" w:hAnsi="Arial" w:cs="Arial"/>
        </w:rPr>
      </w:pPr>
    </w:p>
    <w:p w14:paraId="52BED598" w14:textId="7B1D4705" w:rsidR="005E3E5E" w:rsidRPr="00114C09" w:rsidRDefault="00804AC8" w:rsidP="00761AB7">
      <w:pPr>
        <w:pStyle w:val="ListParagraph"/>
        <w:numPr>
          <w:ilvl w:val="0"/>
          <w:numId w:val="9"/>
        </w:numPr>
        <w:rPr>
          <w:rFonts w:ascii="Arial" w:hAnsi="Arial" w:cs="Arial"/>
          <w:b/>
        </w:rPr>
      </w:pPr>
      <w:r w:rsidRPr="00804AC8">
        <w:rPr>
          <w:rFonts w:ascii="Arial" w:hAnsi="Arial" w:cs="Arial"/>
          <w:b/>
        </w:rPr>
        <w:t xml:space="preserve">Save </w:t>
      </w:r>
      <w:r w:rsidR="009B0215">
        <w:rPr>
          <w:rFonts w:ascii="Arial" w:hAnsi="Arial" w:cs="Arial"/>
        </w:rPr>
        <w:t>T</w:t>
      </w:r>
      <w:r w:rsidRPr="00804AC8">
        <w:rPr>
          <w:rFonts w:ascii="Arial" w:hAnsi="Arial" w:cs="Arial"/>
        </w:rPr>
        <w:t xml:space="preserve">he file will be </w:t>
      </w:r>
      <w:r w:rsidR="00C61419">
        <w:rPr>
          <w:rFonts w:ascii="Arial" w:hAnsi="Arial" w:cs="Arial"/>
        </w:rPr>
        <w:t>saved to</w:t>
      </w:r>
      <w:r w:rsidR="00C61419" w:rsidRPr="00804AC8">
        <w:rPr>
          <w:rFonts w:ascii="Arial" w:hAnsi="Arial" w:cs="Arial"/>
        </w:rPr>
        <w:t xml:space="preserve"> </w:t>
      </w:r>
      <w:r w:rsidRPr="00804AC8">
        <w:rPr>
          <w:rFonts w:ascii="Arial" w:hAnsi="Arial" w:cs="Arial"/>
        </w:rPr>
        <w:t>the system’s Downloads folder by default.</w:t>
      </w:r>
      <w:r w:rsidR="009B0215">
        <w:rPr>
          <w:rFonts w:ascii="Arial" w:hAnsi="Arial" w:cs="Arial"/>
        </w:rPr>
        <w:t xml:space="preserve"> (Refer to 2.</w:t>
      </w:r>
      <w:r w:rsidR="00D12113">
        <w:rPr>
          <w:rFonts w:ascii="Arial" w:hAnsi="Arial" w:cs="Arial"/>
        </w:rPr>
        <w:t>6</w:t>
      </w:r>
      <w:r w:rsidR="009B0215">
        <w:rPr>
          <w:rFonts w:ascii="Arial" w:hAnsi="Arial" w:cs="Arial"/>
        </w:rPr>
        <w:t>)</w:t>
      </w:r>
      <w:r w:rsidRPr="00804AC8">
        <w:rPr>
          <w:rFonts w:ascii="Arial" w:hAnsi="Arial" w:cs="Arial"/>
        </w:rPr>
        <w:t xml:space="preserve"> </w:t>
      </w:r>
    </w:p>
    <w:p w14:paraId="0F8260F3" w14:textId="77777777" w:rsidR="005C7A92" w:rsidRPr="00CD07B9" w:rsidRDefault="005C7A92" w:rsidP="00CD07B9">
      <w:pPr>
        <w:rPr>
          <w:rFonts w:ascii="Arial" w:hAnsi="Arial" w:cs="Arial"/>
          <w:b/>
        </w:rPr>
      </w:pPr>
    </w:p>
    <w:p w14:paraId="44644480" w14:textId="3A8A3916" w:rsidR="00931C43" w:rsidRPr="000C6105" w:rsidRDefault="00AE6D74" w:rsidP="00931C43">
      <w:pPr>
        <w:pStyle w:val="Heading2"/>
        <w:rPr>
          <w:rFonts w:cs="Arial"/>
        </w:rPr>
      </w:pPr>
      <w:bookmarkStart w:id="19" w:name="_Toc56176946"/>
      <w:bookmarkStart w:id="20" w:name="_Toc58990670"/>
      <w:r>
        <w:rPr>
          <w:rFonts w:cs="Arial"/>
        </w:rPr>
        <w:t>2</w:t>
      </w:r>
      <w:r w:rsidR="005C7A92">
        <w:rPr>
          <w:rFonts w:cs="Arial"/>
        </w:rPr>
        <w:t>.</w:t>
      </w:r>
      <w:r>
        <w:rPr>
          <w:rFonts w:cs="Arial"/>
        </w:rPr>
        <w:t>4</w:t>
      </w:r>
      <w:r w:rsidR="00931C43" w:rsidRPr="000C6105">
        <w:rPr>
          <w:rFonts w:cs="Arial"/>
        </w:rPr>
        <w:t xml:space="preserve"> Add Remediation</w:t>
      </w:r>
      <w:bookmarkEnd w:id="19"/>
      <w:r w:rsidR="00B71714">
        <w:rPr>
          <w:rFonts w:cs="Arial"/>
        </w:rPr>
        <w:t xml:space="preserve"> Deta</w:t>
      </w:r>
      <w:r w:rsidR="006257FE">
        <w:rPr>
          <w:rFonts w:cs="Arial"/>
        </w:rPr>
        <w:t>i</w:t>
      </w:r>
      <w:r w:rsidR="00B71714">
        <w:rPr>
          <w:rFonts w:cs="Arial"/>
        </w:rPr>
        <w:t>ls</w:t>
      </w:r>
      <w:bookmarkEnd w:id="20"/>
    </w:p>
    <w:p w14:paraId="6F102CAE" w14:textId="6E51C7E3" w:rsidR="008C4EAF" w:rsidRDefault="53D553C8" w:rsidP="111EFE9A">
      <w:pPr>
        <w:rPr>
          <w:rFonts w:ascii="Arial" w:hAnsi="Arial" w:cs="Arial"/>
        </w:rPr>
      </w:pPr>
      <w:r w:rsidRPr="111EFE9A">
        <w:rPr>
          <w:rFonts w:ascii="Arial" w:hAnsi="Arial" w:cs="Arial"/>
        </w:rPr>
        <w:t xml:space="preserve">Any accessibility issues that are not addressed before production release should be tracked within the test results generated using ACRT </w:t>
      </w:r>
      <w:r w:rsidR="48BC3A6C" w:rsidRPr="111EFE9A">
        <w:rPr>
          <w:rFonts w:ascii="Arial" w:hAnsi="Arial" w:cs="Arial"/>
        </w:rPr>
        <w:t xml:space="preserve">to be </w:t>
      </w:r>
      <w:r w:rsidRPr="111EFE9A">
        <w:rPr>
          <w:rFonts w:ascii="Arial" w:hAnsi="Arial" w:cs="Arial"/>
        </w:rPr>
        <w:t xml:space="preserve">prioritized in the product backlog.  </w:t>
      </w:r>
      <w:r w:rsidR="790B8706" w:rsidRPr="111EFE9A">
        <w:rPr>
          <w:rFonts w:ascii="Arial" w:hAnsi="Arial" w:cs="Arial"/>
        </w:rPr>
        <w:t>Trusted Testers should coordinate with their IT Project Manager regarding remediation details.</w:t>
      </w:r>
    </w:p>
    <w:p w14:paraId="78E628FD" w14:textId="66D926C7" w:rsidR="004D0E98" w:rsidRPr="008C4EAF" w:rsidRDefault="008C4EAF" w:rsidP="00032BEE">
      <w:pPr>
        <w:pStyle w:val="ListParagraph"/>
        <w:numPr>
          <w:ilvl w:val="0"/>
          <w:numId w:val="12"/>
        </w:numPr>
        <w:rPr>
          <w:rFonts w:ascii="Arial" w:hAnsi="Arial" w:cs="Arial"/>
          <w:bCs/>
        </w:rPr>
      </w:pPr>
      <w:r>
        <w:rPr>
          <w:rFonts w:ascii="Arial" w:hAnsi="Arial" w:cs="Arial"/>
          <w:b/>
        </w:rPr>
        <w:t xml:space="preserve">Load JSON file </w:t>
      </w:r>
      <w:r w:rsidRPr="008C4EAF">
        <w:rPr>
          <w:rFonts w:ascii="Arial" w:hAnsi="Arial" w:cs="Arial"/>
          <w:bCs/>
        </w:rPr>
        <w:t>(Refer to 2.1)</w:t>
      </w:r>
      <w:r w:rsidR="004D0E98" w:rsidRPr="008C4EAF">
        <w:rPr>
          <w:rFonts w:ascii="Arial" w:hAnsi="Arial" w:cs="Arial"/>
          <w:b/>
          <w:bCs/>
        </w:rPr>
        <w:br/>
      </w:r>
    </w:p>
    <w:p w14:paraId="6ED33A89" w14:textId="6AE616E3" w:rsidR="008202FC" w:rsidRPr="009A3CEC" w:rsidRDefault="004D0E98" w:rsidP="00761AB7">
      <w:pPr>
        <w:pStyle w:val="ListParagraph"/>
        <w:numPr>
          <w:ilvl w:val="0"/>
          <w:numId w:val="12"/>
        </w:numPr>
        <w:rPr>
          <w:rFonts w:ascii="Arial" w:hAnsi="Arial" w:cs="Arial"/>
          <w:b/>
          <w:bCs/>
        </w:rPr>
      </w:pPr>
      <w:r w:rsidRPr="006D512B">
        <w:rPr>
          <w:rFonts w:ascii="Arial" w:hAnsi="Arial" w:cs="Arial"/>
          <w:b/>
          <w:bCs/>
        </w:rPr>
        <w:t xml:space="preserve">Select the </w:t>
      </w:r>
      <w:r w:rsidR="00736E20">
        <w:rPr>
          <w:rFonts w:ascii="Arial" w:hAnsi="Arial" w:cs="Arial"/>
          <w:b/>
          <w:bCs/>
        </w:rPr>
        <w:t xml:space="preserve">Checkbox for </w:t>
      </w:r>
      <w:r w:rsidRPr="006D512B">
        <w:rPr>
          <w:rFonts w:ascii="Arial" w:hAnsi="Arial" w:cs="Arial"/>
          <w:b/>
          <w:bCs/>
        </w:rPr>
        <w:t xml:space="preserve">Show Remediation Detail </w:t>
      </w:r>
      <w:r w:rsidR="00736E20">
        <w:rPr>
          <w:rFonts w:ascii="Arial" w:hAnsi="Arial" w:cs="Arial"/>
          <w:b/>
          <w:bCs/>
        </w:rPr>
        <w:t>Columns</w:t>
      </w:r>
      <w:r w:rsidRPr="006D512B">
        <w:rPr>
          <w:rFonts w:ascii="Arial" w:hAnsi="Arial" w:cs="Arial"/>
          <w:b/>
          <w:bCs/>
        </w:rPr>
        <w:t xml:space="preserve"> </w:t>
      </w:r>
      <w:r w:rsidR="009A3CEC">
        <w:rPr>
          <w:rFonts w:ascii="Arial" w:hAnsi="Arial" w:cs="Arial"/>
          <w:b/>
          <w:bCs/>
        </w:rPr>
        <w:br/>
      </w:r>
      <w:r w:rsidRPr="009A3CEC">
        <w:rPr>
          <w:rFonts w:ascii="Arial" w:hAnsi="Arial" w:cs="Arial"/>
          <w:bCs/>
        </w:rPr>
        <w:t xml:space="preserve">Two </w:t>
      </w:r>
      <w:r w:rsidR="003018F9">
        <w:rPr>
          <w:rFonts w:ascii="Arial" w:hAnsi="Arial" w:cs="Arial"/>
          <w:bCs/>
        </w:rPr>
        <w:t>c</w:t>
      </w:r>
      <w:r w:rsidRPr="009A3CEC">
        <w:rPr>
          <w:rFonts w:ascii="Arial" w:hAnsi="Arial" w:cs="Arial"/>
          <w:bCs/>
        </w:rPr>
        <w:t xml:space="preserve">olumns are </w:t>
      </w:r>
      <w:r w:rsidR="00082207">
        <w:rPr>
          <w:rFonts w:ascii="Arial" w:hAnsi="Arial" w:cs="Arial"/>
          <w:bCs/>
        </w:rPr>
        <w:t>a</w:t>
      </w:r>
      <w:r w:rsidRPr="009A3CEC">
        <w:rPr>
          <w:rFonts w:ascii="Arial" w:hAnsi="Arial" w:cs="Arial"/>
          <w:bCs/>
        </w:rPr>
        <w:t>dded to the</w:t>
      </w:r>
      <w:r w:rsidR="008202FC" w:rsidRPr="009A3CEC">
        <w:rPr>
          <w:rFonts w:ascii="Arial" w:hAnsi="Arial" w:cs="Arial"/>
          <w:bCs/>
        </w:rPr>
        <w:t xml:space="preserve"> </w:t>
      </w:r>
      <w:r w:rsidR="003018F9">
        <w:rPr>
          <w:rFonts w:ascii="Arial" w:hAnsi="Arial" w:cs="Arial"/>
          <w:bCs/>
        </w:rPr>
        <w:t>r</w:t>
      </w:r>
      <w:r w:rsidRPr="009A3CEC">
        <w:rPr>
          <w:rFonts w:ascii="Arial" w:hAnsi="Arial" w:cs="Arial"/>
          <w:bCs/>
        </w:rPr>
        <w:t>eport</w:t>
      </w:r>
      <w:r w:rsidR="00AD45B6">
        <w:rPr>
          <w:rFonts w:ascii="Arial" w:hAnsi="Arial" w:cs="Arial"/>
          <w:bCs/>
        </w:rPr>
        <w:t xml:space="preserve"> next to Global Issues</w:t>
      </w:r>
      <w:r w:rsidR="001F4223">
        <w:rPr>
          <w:rFonts w:ascii="Arial" w:hAnsi="Arial" w:cs="Arial"/>
          <w:bCs/>
        </w:rPr>
        <w:t>.</w:t>
      </w:r>
    </w:p>
    <w:p w14:paraId="38798345" w14:textId="77777777" w:rsidR="008202FC" w:rsidRPr="008202FC" w:rsidRDefault="008202FC" w:rsidP="008202FC">
      <w:pPr>
        <w:pStyle w:val="ListParagraph"/>
        <w:rPr>
          <w:rFonts w:ascii="Arial" w:hAnsi="Arial" w:cs="Arial"/>
          <w:b/>
        </w:rPr>
      </w:pPr>
    </w:p>
    <w:p w14:paraId="62FAFF11" w14:textId="4ACC678F" w:rsidR="008202FC" w:rsidRPr="0019562D" w:rsidRDefault="004D0E98" w:rsidP="0019562D">
      <w:pPr>
        <w:pStyle w:val="ListParagraph"/>
        <w:numPr>
          <w:ilvl w:val="0"/>
          <w:numId w:val="25"/>
        </w:numPr>
        <w:ind w:left="1080"/>
        <w:rPr>
          <w:rFonts w:ascii="Arial" w:hAnsi="Arial" w:cs="Arial"/>
          <w:b/>
        </w:rPr>
      </w:pPr>
      <w:r w:rsidRPr="0019562D">
        <w:rPr>
          <w:rFonts w:ascii="Arial" w:hAnsi="Arial" w:cs="Arial"/>
          <w:b/>
        </w:rPr>
        <w:t xml:space="preserve">Remediation Details </w:t>
      </w:r>
      <w:r w:rsidR="008202FC">
        <w:br/>
      </w:r>
      <w:r w:rsidR="00C536AC" w:rsidRPr="0019562D">
        <w:rPr>
          <w:rFonts w:ascii="Arial" w:hAnsi="Arial" w:cs="Arial"/>
          <w:bCs/>
        </w:rPr>
        <w:t>I</w:t>
      </w:r>
      <w:r w:rsidR="008202FC" w:rsidRPr="0019562D">
        <w:rPr>
          <w:rFonts w:ascii="Arial" w:hAnsi="Arial" w:cs="Arial"/>
          <w:bCs/>
        </w:rPr>
        <w:t xml:space="preserve">nclude the </w:t>
      </w:r>
      <w:r w:rsidR="005F10EC">
        <w:rPr>
          <w:rFonts w:ascii="Arial" w:hAnsi="Arial" w:cs="Arial"/>
          <w:bCs/>
        </w:rPr>
        <w:t>steps</w:t>
      </w:r>
      <w:r w:rsidR="005F10EC" w:rsidRPr="0019562D">
        <w:rPr>
          <w:rFonts w:ascii="Arial" w:hAnsi="Arial" w:cs="Arial"/>
          <w:bCs/>
        </w:rPr>
        <w:t xml:space="preserve"> </w:t>
      </w:r>
      <w:r w:rsidR="008202FC" w:rsidRPr="0019562D">
        <w:rPr>
          <w:rFonts w:ascii="Arial" w:hAnsi="Arial" w:cs="Arial"/>
          <w:bCs/>
        </w:rPr>
        <w:t xml:space="preserve">taken to </w:t>
      </w:r>
      <w:r w:rsidR="00574DF5" w:rsidRPr="00574DF5">
        <w:rPr>
          <w:rFonts w:ascii="Arial" w:hAnsi="Arial" w:cs="Arial"/>
          <w:bCs/>
        </w:rPr>
        <w:t>remediate</w:t>
      </w:r>
      <w:r w:rsidR="00574DF5">
        <w:rPr>
          <w:rFonts w:ascii="Arial" w:hAnsi="Arial" w:cs="Arial"/>
          <w:bCs/>
        </w:rPr>
        <w:t xml:space="preserve"> </w:t>
      </w:r>
      <w:r w:rsidR="008202FC" w:rsidRPr="0019562D">
        <w:rPr>
          <w:rFonts w:ascii="Arial" w:hAnsi="Arial" w:cs="Arial"/>
          <w:bCs/>
        </w:rPr>
        <w:t>the accessibility issues identified</w:t>
      </w:r>
      <w:r w:rsidR="00C536AC" w:rsidRPr="0019562D">
        <w:rPr>
          <w:rFonts w:ascii="Arial" w:hAnsi="Arial" w:cs="Arial"/>
          <w:bCs/>
        </w:rPr>
        <w:t xml:space="preserve">. </w:t>
      </w:r>
      <w:r w:rsidR="17E6979E" w:rsidRPr="0019562D">
        <w:rPr>
          <w:rFonts w:ascii="Arial" w:hAnsi="Arial" w:cs="Arial"/>
        </w:rPr>
        <w:t>This field has</w:t>
      </w:r>
      <w:r w:rsidR="32A7B056" w:rsidRPr="0019562D">
        <w:rPr>
          <w:rFonts w:ascii="Arial" w:hAnsi="Arial" w:cs="Arial"/>
        </w:rPr>
        <w:t xml:space="preserve"> a</w:t>
      </w:r>
      <w:r w:rsidR="00C536AC" w:rsidRPr="0019562D">
        <w:rPr>
          <w:rFonts w:ascii="Arial" w:hAnsi="Arial" w:cs="Arial"/>
          <w:bCs/>
        </w:rPr>
        <w:t xml:space="preserve"> character </w:t>
      </w:r>
      <w:r w:rsidR="5A792CC7" w:rsidRPr="0019562D">
        <w:rPr>
          <w:rFonts w:ascii="Arial" w:hAnsi="Arial" w:cs="Arial"/>
        </w:rPr>
        <w:t>limit</w:t>
      </w:r>
      <w:r w:rsidR="00C536AC" w:rsidRPr="0019562D">
        <w:rPr>
          <w:rFonts w:ascii="Arial" w:hAnsi="Arial" w:cs="Arial"/>
          <w:bCs/>
        </w:rPr>
        <w:t xml:space="preserve">.  </w:t>
      </w:r>
    </w:p>
    <w:p w14:paraId="766C6CE4" w14:textId="77777777" w:rsidR="009A3CEC" w:rsidRDefault="009A3CEC" w:rsidP="0019562D">
      <w:pPr>
        <w:pStyle w:val="ListParagraph"/>
        <w:ind w:left="1440"/>
        <w:rPr>
          <w:rFonts w:ascii="Arial" w:hAnsi="Arial" w:cs="Arial"/>
          <w:b/>
        </w:rPr>
      </w:pPr>
    </w:p>
    <w:p w14:paraId="7EB90D3F" w14:textId="1808EFA3" w:rsidR="00736E20" w:rsidRDefault="00736E20" w:rsidP="0019562D">
      <w:pPr>
        <w:pStyle w:val="ListParagraph"/>
        <w:numPr>
          <w:ilvl w:val="0"/>
          <w:numId w:val="25"/>
        </w:numPr>
        <w:ind w:left="1080"/>
        <w:rPr>
          <w:rFonts w:ascii="Arial" w:hAnsi="Arial" w:cs="Arial"/>
          <w:b/>
        </w:rPr>
      </w:pPr>
      <w:r w:rsidRPr="0019562D">
        <w:rPr>
          <w:rFonts w:ascii="Arial" w:hAnsi="Arial" w:cs="Arial"/>
          <w:b/>
        </w:rPr>
        <w:t>Remediation</w:t>
      </w:r>
      <w:r>
        <w:rPr>
          <w:rFonts w:ascii="Arial" w:hAnsi="Arial" w:cs="Arial"/>
          <w:b/>
        </w:rPr>
        <w:t xml:space="preserve"> Screenshot</w:t>
      </w:r>
      <w:r>
        <w:rPr>
          <w:rFonts w:ascii="Arial" w:hAnsi="Arial" w:cs="Arial"/>
          <w:b/>
        </w:rPr>
        <w:br/>
      </w:r>
      <w:r>
        <w:rPr>
          <w:rFonts w:ascii="Arial" w:hAnsi="Arial" w:cs="Arial"/>
          <w:bCs/>
        </w:rPr>
        <w:t xml:space="preserve">Add in any images </w:t>
      </w:r>
      <w:r w:rsidR="0002787D">
        <w:rPr>
          <w:rFonts w:ascii="Arial" w:hAnsi="Arial" w:cs="Arial"/>
          <w:bCs/>
        </w:rPr>
        <w:t>needed to document</w:t>
      </w:r>
      <w:r>
        <w:rPr>
          <w:rFonts w:ascii="Arial" w:hAnsi="Arial" w:cs="Arial"/>
          <w:bCs/>
        </w:rPr>
        <w:t xml:space="preserve"> the remediation. </w:t>
      </w:r>
      <w:r w:rsidRPr="00736E20">
        <w:rPr>
          <w:rFonts w:ascii="Arial" w:hAnsi="Arial" w:cs="Arial"/>
          <w:bCs/>
        </w:rPr>
        <w:t xml:space="preserve">To add a screenshot, select the ‘Choose File’ button, select the image file (PNG, JPEG, </w:t>
      </w:r>
      <w:r w:rsidR="007E6DD7">
        <w:rPr>
          <w:rFonts w:ascii="Arial" w:hAnsi="Arial" w:cs="Arial"/>
          <w:bCs/>
        </w:rPr>
        <w:t>or</w:t>
      </w:r>
      <w:r w:rsidR="007E6DD7" w:rsidRPr="00736E20">
        <w:rPr>
          <w:rFonts w:ascii="Arial" w:hAnsi="Arial" w:cs="Arial"/>
          <w:bCs/>
        </w:rPr>
        <w:t xml:space="preserve"> </w:t>
      </w:r>
      <w:r w:rsidRPr="00736E20">
        <w:rPr>
          <w:rFonts w:ascii="Arial" w:hAnsi="Arial" w:cs="Arial"/>
          <w:bCs/>
        </w:rPr>
        <w:t xml:space="preserve">GIF) and select </w:t>
      </w:r>
      <w:r w:rsidR="00042154" w:rsidRPr="00112E21">
        <w:rPr>
          <w:rFonts w:ascii="Arial" w:hAnsi="Arial" w:cs="Arial"/>
        </w:rPr>
        <w:t>O</w:t>
      </w:r>
      <w:r w:rsidRPr="00112E21">
        <w:rPr>
          <w:rFonts w:ascii="Arial" w:hAnsi="Arial" w:cs="Arial"/>
          <w:bCs/>
        </w:rPr>
        <w:t>pen.</w:t>
      </w:r>
      <w:r w:rsidRPr="00736E20">
        <w:rPr>
          <w:rFonts w:ascii="Arial" w:hAnsi="Arial" w:cs="Arial"/>
          <w:bCs/>
        </w:rPr>
        <w:br/>
      </w:r>
    </w:p>
    <w:p w14:paraId="7C5B3BC5" w14:textId="0ED842DF" w:rsidR="004D0E98" w:rsidRPr="00736E20" w:rsidRDefault="008202FC" w:rsidP="00736E20">
      <w:pPr>
        <w:pStyle w:val="ListParagraph"/>
        <w:numPr>
          <w:ilvl w:val="0"/>
          <w:numId w:val="25"/>
        </w:numPr>
        <w:ind w:left="1080"/>
        <w:rPr>
          <w:rFonts w:ascii="Arial" w:hAnsi="Arial" w:cs="Arial"/>
          <w:b/>
        </w:rPr>
      </w:pPr>
      <w:r w:rsidRPr="0019562D">
        <w:rPr>
          <w:rFonts w:ascii="Arial" w:hAnsi="Arial" w:cs="Arial"/>
          <w:b/>
        </w:rPr>
        <w:t>Remediation</w:t>
      </w:r>
      <w:r w:rsidR="004D0E98" w:rsidRPr="0019562D">
        <w:rPr>
          <w:rFonts w:ascii="Arial" w:hAnsi="Arial" w:cs="Arial"/>
          <w:b/>
        </w:rPr>
        <w:t xml:space="preserve"> Dat</w:t>
      </w:r>
      <w:r w:rsidR="00C536AC" w:rsidRPr="0019562D">
        <w:rPr>
          <w:rFonts w:ascii="Arial" w:hAnsi="Arial" w:cs="Arial"/>
          <w:b/>
        </w:rPr>
        <w:t>e</w:t>
      </w:r>
      <w:r w:rsidR="004D0E98" w:rsidRPr="0019562D">
        <w:rPr>
          <w:rFonts w:ascii="Arial" w:hAnsi="Arial" w:cs="Arial"/>
          <w:b/>
        </w:rPr>
        <w:br/>
      </w:r>
      <w:r w:rsidR="003C4B97" w:rsidRPr="0019562D">
        <w:rPr>
          <w:rFonts w:ascii="Arial" w:hAnsi="Arial" w:cs="Arial"/>
        </w:rPr>
        <w:t>P</w:t>
      </w:r>
      <w:r w:rsidR="004D0E98" w:rsidRPr="0019562D">
        <w:rPr>
          <w:rFonts w:ascii="Arial" w:hAnsi="Arial" w:cs="Arial"/>
        </w:rPr>
        <w:t xml:space="preserve">rovide the date the accessibility issues were </w:t>
      </w:r>
      <w:r w:rsidR="00574DF5" w:rsidRPr="00574DF5">
        <w:rPr>
          <w:rFonts w:ascii="Arial" w:hAnsi="Arial" w:cs="Arial"/>
        </w:rPr>
        <w:t xml:space="preserve">remediated </w:t>
      </w:r>
      <w:r w:rsidR="004D0E98" w:rsidRPr="0019562D">
        <w:rPr>
          <w:rFonts w:ascii="Arial" w:hAnsi="Arial" w:cs="Arial"/>
        </w:rPr>
        <w:t>and finalized.</w:t>
      </w:r>
      <w:r w:rsidR="009A3CEC" w:rsidRPr="00736E20">
        <w:rPr>
          <w:rFonts w:ascii="Arial" w:hAnsi="Arial" w:cs="Arial"/>
        </w:rPr>
        <w:br/>
      </w:r>
    </w:p>
    <w:p w14:paraId="07FB7DA6" w14:textId="45284D89" w:rsidR="006257FE" w:rsidRPr="006257FE" w:rsidRDefault="006257FE" w:rsidP="00761AB7">
      <w:pPr>
        <w:pStyle w:val="ListParagraph"/>
        <w:numPr>
          <w:ilvl w:val="0"/>
          <w:numId w:val="12"/>
        </w:numPr>
        <w:rPr>
          <w:rFonts w:ascii="Arial" w:hAnsi="Arial" w:cs="Arial"/>
          <w:b/>
        </w:rPr>
      </w:pPr>
      <w:r>
        <w:rPr>
          <w:rFonts w:ascii="Arial" w:hAnsi="Arial" w:cs="Arial"/>
          <w:b/>
        </w:rPr>
        <w:t>Enter</w:t>
      </w:r>
      <w:r w:rsidR="004D0E98" w:rsidRPr="00AD45B6">
        <w:rPr>
          <w:rFonts w:ascii="Arial" w:hAnsi="Arial" w:cs="Arial"/>
          <w:b/>
        </w:rPr>
        <w:t xml:space="preserve"> the Remediation Details </w:t>
      </w:r>
      <w:r w:rsidR="00AD45B6">
        <w:rPr>
          <w:rFonts w:ascii="Arial" w:hAnsi="Arial" w:cs="Arial"/>
          <w:b/>
        </w:rPr>
        <w:br/>
      </w:r>
      <w:r w:rsidR="004D0E98" w:rsidRPr="00AD45B6">
        <w:rPr>
          <w:rFonts w:ascii="Arial" w:hAnsi="Arial" w:cs="Arial"/>
          <w:bCs/>
        </w:rPr>
        <w:t xml:space="preserve">Document the </w:t>
      </w:r>
      <w:r w:rsidR="00AD45B6">
        <w:rPr>
          <w:rFonts w:ascii="Arial" w:hAnsi="Arial" w:cs="Arial"/>
          <w:bCs/>
        </w:rPr>
        <w:t>p</w:t>
      </w:r>
      <w:r w:rsidR="004D0E98" w:rsidRPr="00AD45B6">
        <w:rPr>
          <w:rFonts w:ascii="Arial" w:hAnsi="Arial" w:cs="Arial"/>
          <w:bCs/>
        </w:rPr>
        <w:t xml:space="preserve">lanned or </w:t>
      </w:r>
      <w:r w:rsidR="00AD45B6">
        <w:rPr>
          <w:rFonts w:ascii="Arial" w:hAnsi="Arial" w:cs="Arial"/>
          <w:bCs/>
        </w:rPr>
        <w:t>r</w:t>
      </w:r>
      <w:r w:rsidR="004D0E98" w:rsidRPr="00AD45B6">
        <w:rPr>
          <w:rFonts w:ascii="Arial" w:hAnsi="Arial" w:cs="Arial"/>
          <w:bCs/>
        </w:rPr>
        <w:t xml:space="preserve">emediated </w:t>
      </w:r>
      <w:r w:rsidR="00AD45B6">
        <w:rPr>
          <w:rFonts w:ascii="Arial" w:hAnsi="Arial" w:cs="Arial"/>
          <w:bCs/>
        </w:rPr>
        <w:t>f</w:t>
      </w:r>
      <w:r w:rsidR="004D0E98" w:rsidRPr="00AD45B6">
        <w:rPr>
          <w:rFonts w:ascii="Arial" w:hAnsi="Arial" w:cs="Arial"/>
          <w:bCs/>
        </w:rPr>
        <w:t>ix</w:t>
      </w:r>
      <w:r w:rsidR="00B71714">
        <w:rPr>
          <w:rFonts w:ascii="Arial" w:hAnsi="Arial" w:cs="Arial"/>
          <w:bCs/>
        </w:rPr>
        <w:t>.  Additional</w:t>
      </w:r>
      <w:r>
        <w:rPr>
          <w:rFonts w:ascii="Arial" w:hAnsi="Arial" w:cs="Arial"/>
          <w:bCs/>
        </w:rPr>
        <w:t xml:space="preserve"> remediation details could include:</w:t>
      </w:r>
    </w:p>
    <w:p w14:paraId="148EF4F9" w14:textId="77777777" w:rsidR="00774DFF" w:rsidRPr="00774DFF" w:rsidRDefault="002B472D">
      <w:pPr>
        <w:pStyle w:val="ListParagraph"/>
        <w:numPr>
          <w:ilvl w:val="0"/>
          <w:numId w:val="2"/>
        </w:numPr>
        <w:spacing w:after="0" w:line="240" w:lineRule="auto"/>
        <w:rPr>
          <w:rFonts w:ascii="Arial" w:hAnsi="Arial" w:cs="Arial"/>
          <w:b/>
        </w:rPr>
      </w:pPr>
      <w:r>
        <w:rPr>
          <w:rFonts w:ascii="Arial" w:hAnsi="Arial" w:cs="Arial"/>
          <w:bCs/>
        </w:rPr>
        <w:t>R</w:t>
      </w:r>
      <w:r w:rsidR="00AD45B6" w:rsidRPr="00AD45B6">
        <w:rPr>
          <w:rFonts w:ascii="Arial" w:hAnsi="Arial" w:cs="Arial"/>
          <w:bCs/>
        </w:rPr>
        <w:t>emediation details for all test results that fail</w:t>
      </w:r>
      <w:r w:rsidR="00BA20A0">
        <w:rPr>
          <w:rFonts w:ascii="Arial" w:hAnsi="Arial" w:cs="Arial"/>
          <w:bCs/>
        </w:rPr>
        <w:t>ed</w:t>
      </w:r>
      <w:r w:rsidR="006257FE">
        <w:rPr>
          <w:rFonts w:ascii="Arial" w:hAnsi="Arial" w:cs="Arial"/>
          <w:bCs/>
        </w:rPr>
        <w:t>.</w:t>
      </w:r>
      <w:r w:rsidR="0082306C">
        <w:rPr>
          <w:rFonts w:ascii="Arial" w:hAnsi="Arial" w:cs="Arial"/>
          <w:bCs/>
        </w:rPr>
        <w:t xml:space="preserve">  </w:t>
      </w:r>
    </w:p>
    <w:p w14:paraId="28D13556" w14:textId="39E65C4A" w:rsidR="000176C1" w:rsidRPr="00C322E7" w:rsidRDefault="3E81BE88">
      <w:pPr>
        <w:pStyle w:val="ListParagraph"/>
        <w:numPr>
          <w:ilvl w:val="0"/>
          <w:numId w:val="2"/>
        </w:numPr>
        <w:spacing w:after="0" w:line="240" w:lineRule="auto"/>
        <w:rPr>
          <w:rFonts w:ascii="Arial" w:eastAsia="Times New Roman" w:hAnsi="Arial" w:cs="Arial"/>
          <w:color w:val="000000" w:themeColor="text1"/>
        </w:rPr>
      </w:pPr>
      <w:r w:rsidRPr="6CE6AE56">
        <w:rPr>
          <w:rFonts w:ascii="Arial" w:eastAsia="Times New Roman" w:hAnsi="Arial" w:cs="Arial"/>
          <w:color w:val="000000" w:themeColor="text1"/>
        </w:rPr>
        <w:t>T</w:t>
      </w:r>
      <w:r w:rsidR="6EB51843" w:rsidRPr="6CE6AE56">
        <w:rPr>
          <w:rFonts w:ascii="Arial" w:eastAsia="Times New Roman" w:hAnsi="Arial" w:cs="Arial"/>
          <w:color w:val="000000" w:themeColor="text1"/>
        </w:rPr>
        <w:t>icket numbers and expected release number</w:t>
      </w:r>
      <w:r w:rsidR="5B4D0B29" w:rsidRPr="6CE6AE56">
        <w:rPr>
          <w:rFonts w:ascii="Arial" w:eastAsia="Times New Roman" w:hAnsi="Arial" w:cs="Arial"/>
          <w:color w:val="000000" w:themeColor="text1"/>
        </w:rPr>
        <w:t>.</w:t>
      </w:r>
      <w:r w:rsidR="574C60E8" w:rsidRPr="6CE6AE56">
        <w:rPr>
          <w:rFonts w:ascii="Arial" w:eastAsia="Times New Roman" w:hAnsi="Arial" w:cs="Arial"/>
          <w:color w:val="000000" w:themeColor="text1"/>
        </w:rPr>
        <w:t xml:space="preserve"> </w:t>
      </w:r>
      <w:r w:rsidR="6EB51843" w:rsidRPr="6CE6AE56">
        <w:rPr>
          <w:rFonts w:ascii="Arial" w:eastAsia="Times New Roman" w:hAnsi="Arial" w:cs="Arial"/>
          <w:color w:val="000000" w:themeColor="text1"/>
        </w:rPr>
        <w:t>Commercial off-the-shelf (COTS) products</w:t>
      </w:r>
      <w:r w:rsidR="5B4D0B29" w:rsidRPr="6CE6AE56">
        <w:rPr>
          <w:rFonts w:ascii="Arial" w:eastAsia="Times New Roman" w:hAnsi="Arial" w:cs="Arial"/>
          <w:color w:val="000000" w:themeColor="text1"/>
        </w:rPr>
        <w:t xml:space="preserve"> will need </w:t>
      </w:r>
      <w:r w:rsidR="6EB51843" w:rsidRPr="6CE6AE56">
        <w:rPr>
          <w:rFonts w:ascii="Arial" w:eastAsia="Times New Roman" w:hAnsi="Arial" w:cs="Arial"/>
          <w:color w:val="000000" w:themeColor="text1"/>
        </w:rPr>
        <w:t xml:space="preserve">the commercial vendor </w:t>
      </w:r>
      <w:r w:rsidR="5B4D0B29" w:rsidRPr="6CE6AE56">
        <w:rPr>
          <w:rFonts w:ascii="Arial" w:eastAsia="Times New Roman" w:hAnsi="Arial" w:cs="Arial"/>
          <w:color w:val="000000" w:themeColor="text1"/>
        </w:rPr>
        <w:t>to</w:t>
      </w:r>
      <w:r w:rsidR="6EB51843" w:rsidRPr="6CE6AE56">
        <w:rPr>
          <w:rFonts w:ascii="Arial" w:eastAsia="Times New Roman" w:hAnsi="Arial" w:cs="Arial"/>
          <w:color w:val="000000" w:themeColor="text1"/>
        </w:rPr>
        <w:t xml:space="preserve"> create issue tickets for remediation purposes</w:t>
      </w:r>
      <w:r w:rsidR="78522974" w:rsidRPr="6CE6AE56">
        <w:rPr>
          <w:rFonts w:ascii="Arial" w:eastAsia="Times New Roman" w:hAnsi="Arial" w:cs="Arial"/>
          <w:color w:val="000000" w:themeColor="text1"/>
        </w:rPr>
        <w:t>.</w:t>
      </w:r>
      <w:r w:rsidR="6EB51843" w:rsidRPr="6CE6AE56">
        <w:rPr>
          <w:rFonts w:ascii="Arial" w:eastAsia="Times New Roman" w:hAnsi="Arial" w:cs="Arial"/>
          <w:color w:val="000000" w:themeColor="text1"/>
        </w:rPr>
        <w:t> </w:t>
      </w:r>
    </w:p>
    <w:p w14:paraId="493C2B9C" w14:textId="77777777" w:rsidR="006257FE" w:rsidRPr="006257FE" w:rsidRDefault="006257FE" w:rsidP="006257FE">
      <w:pPr>
        <w:pStyle w:val="ListParagraph"/>
        <w:spacing w:after="0" w:line="240" w:lineRule="auto"/>
        <w:ind w:left="1440"/>
        <w:rPr>
          <w:rFonts w:ascii="Arial" w:eastAsia="Times New Roman" w:hAnsi="Arial" w:cs="Arial"/>
          <w:color w:val="000000" w:themeColor="text1"/>
        </w:rPr>
      </w:pPr>
    </w:p>
    <w:p w14:paraId="6DB9516F" w14:textId="11524251" w:rsidR="000176C1" w:rsidRPr="00867870" w:rsidRDefault="006257FE" w:rsidP="00761AB7">
      <w:pPr>
        <w:pStyle w:val="ListParagraph"/>
        <w:numPr>
          <w:ilvl w:val="0"/>
          <w:numId w:val="12"/>
        </w:numPr>
        <w:rPr>
          <w:rFonts w:ascii="Arial" w:eastAsia="Times New Roman" w:hAnsi="Arial" w:cs="Arial"/>
          <w:b/>
          <w:color w:val="000000" w:themeColor="text1"/>
        </w:rPr>
      </w:pPr>
      <w:r>
        <w:rPr>
          <w:rFonts w:ascii="Arial" w:eastAsia="Times New Roman" w:hAnsi="Arial" w:cs="Arial"/>
          <w:b/>
          <w:color w:val="000000" w:themeColor="text1"/>
        </w:rPr>
        <w:t xml:space="preserve">Enter </w:t>
      </w:r>
      <w:r w:rsidR="000176C1" w:rsidRPr="00AD45B6">
        <w:rPr>
          <w:rFonts w:ascii="Arial" w:eastAsia="Times New Roman" w:hAnsi="Arial" w:cs="Arial"/>
          <w:b/>
          <w:color w:val="000000" w:themeColor="text1"/>
        </w:rPr>
        <w:t xml:space="preserve">the Remediation Date </w:t>
      </w:r>
      <w:r>
        <w:rPr>
          <w:rFonts w:ascii="Arial" w:eastAsia="Times New Roman" w:hAnsi="Arial" w:cs="Arial"/>
          <w:b/>
          <w:color w:val="000000" w:themeColor="text1"/>
        </w:rPr>
        <w:br/>
      </w:r>
      <w:r w:rsidRPr="006257FE">
        <w:rPr>
          <w:rFonts w:ascii="Arial" w:eastAsia="Times New Roman" w:hAnsi="Arial" w:cs="Arial"/>
          <w:bCs/>
          <w:color w:val="000000" w:themeColor="text1"/>
        </w:rPr>
        <w:t>Provide the estimated planned or fix release dat</w:t>
      </w:r>
      <w:r>
        <w:rPr>
          <w:rFonts w:ascii="Arial" w:eastAsia="Times New Roman" w:hAnsi="Arial" w:cs="Arial"/>
          <w:bCs/>
          <w:color w:val="000000" w:themeColor="text1"/>
        </w:rPr>
        <w:t>e of the remediation.</w:t>
      </w:r>
    </w:p>
    <w:p w14:paraId="1BC6E92E" w14:textId="77777777" w:rsidR="00867870" w:rsidRPr="00867870" w:rsidRDefault="00867870" w:rsidP="00867870">
      <w:pPr>
        <w:pStyle w:val="ListParagraph"/>
        <w:rPr>
          <w:rFonts w:ascii="Arial" w:eastAsia="Times New Roman" w:hAnsi="Arial" w:cs="Arial"/>
          <w:b/>
          <w:color w:val="000000" w:themeColor="text1"/>
        </w:rPr>
      </w:pPr>
    </w:p>
    <w:p w14:paraId="7FBD0413" w14:textId="1B67727A" w:rsidR="00867870" w:rsidRPr="00114C09" w:rsidRDefault="00867870" w:rsidP="00761AB7">
      <w:pPr>
        <w:pStyle w:val="ListParagraph"/>
        <w:numPr>
          <w:ilvl w:val="0"/>
          <w:numId w:val="12"/>
        </w:numPr>
        <w:rPr>
          <w:rFonts w:ascii="Arial" w:hAnsi="Arial" w:cs="Arial"/>
          <w:b/>
        </w:rPr>
      </w:pPr>
      <w:r w:rsidRPr="00804AC8">
        <w:rPr>
          <w:rFonts w:ascii="Arial" w:hAnsi="Arial" w:cs="Arial"/>
          <w:b/>
        </w:rPr>
        <w:t xml:space="preserve">Save </w:t>
      </w:r>
      <w:r>
        <w:rPr>
          <w:rFonts w:ascii="Arial" w:hAnsi="Arial" w:cs="Arial"/>
          <w:b/>
        </w:rPr>
        <w:br/>
      </w:r>
      <w:r>
        <w:rPr>
          <w:rFonts w:ascii="Arial" w:hAnsi="Arial" w:cs="Arial"/>
        </w:rPr>
        <w:t>T</w:t>
      </w:r>
      <w:r w:rsidRPr="00804AC8">
        <w:rPr>
          <w:rFonts w:ascii="Arial" w:hAnsi="Arial" w:cs="Arial"/>
        </w:rPr>
        <w:t xml:space="preserve">he file will be </w:t>
      </w:r>
      <w:r w:rsidR="00F65C24">
        <w:rPr>
          <w:rFonts w:ascii="Arial" w:hAnsi="Arial" w:cs="Arial"/>
        </w:rPr>
        <w:t>saved to</w:t>
      </w:r>
      <w:r w:rsidR="00F65C24" w:rsidRPr="00804AC8">
        <w:rPr>
          <w:rFonts w:ascii="Arial" w:hAnsi="Arial" w:cs="Arial"/>
        </w:rPr>
        <w:t xml:space="preserve"> </w:t>
      </w:r>
      <w:r w:rsidRPr="00804AC8">
        <w:rPr>
          <w:rFonts w:ascii="Arial" w:hAnsi="Arial" w:cs="Arial"/>
        </w:rPr>
        <w:t>the system’s Downloads folder by default.</w:t>
      </w:r>
      <w:r>
        <w:rPr>
          <w:rFonts w:ascii="Arial" w:hAnsi="Arial" w:cs="Arial"/>
        </w:rPr>
        <w:t xml:space="preserve"> (Refer to 2.</w:t>
      </w:r>
      <w:r w:rsidR="00D12113">
        <w:rPr>
          <w:rFonts w:ascii="Arial" w:hAnsi="Arial" w:cs="Arial"/>
        </w:rPr>
        <w:t>6</w:t>
      </w:r>
      <w:r>
        <w:rPr>
          <w:rFonts w:ascii="Arial" w:hAnsi="Arial" w:cs="Arial"/>
        </w:rPr>
        <w:t>)</w:t>
      </w:r>
      <w:r w:rsidRPr="00804AC8">
        <w:rPr>
          <w:rFonts w:ascii="Arial" w:hAnsi="Arial" w:cs="Arial"/>
        </w:rPr>
        <w:t xml:space="preserve"> </w:t>
      </w:r>
    </w:p>
    <w:p w14:paraId="08F024B6" w14:textId="77777777" w:rsidR="00867870" w:rsidRPr="006257FE" w:rsidRDefault="00867870" w:rsidP="00867870">
      <w:pPr>
        <w:pStyle w:val="ListParagraph"/>
        <w:rPr>
          <w:rFonts w:ascii="Arial" w:eastAsia="Times New Roman" w:hAnsi="Arial" w:cs="Arial"/>
          <w:b/>
          <w:color w:val="000000" w:themeColor="text1"/>
        </w:rPr>
      </w:pPr>
    </w:p>
    <w:p w14:paraId="612D4371" w14:textId="7490D284" w:rsidR="00114C09" w:rsidRPr="000C6105" w:rsidRDefault="00AE6D74" w:rsidP="00114C09">
      <w:pPr>
        <w:pStyle w:val="Heading2"/>
        <w:rPr>
          <w:rFonts w:cs="Arial"/>
        </w:rPr>
      </w:pPr>
      <w:bookmarkStart w:id="21" w:name="_Toc56176944"/>
      <w:bookmarkStart w:id="22" w:name="_Toc58990671"/>
      <w:r>
        <w:rPr>
          <w:rFonts w:cs="Arial"/>
        </w:rPr>
        <w:t>2</w:t>
      </w:r>
      <w:r w:rsidR="00114C09" w:rsidRPr="000C6105">
        <w:rPr>
          <w:rFonts w:cs="Arial"/>
        </w:rPr>
        <w:t>.</w:t>
      </w:r>
      <w:r>
        <w:rPr>
          <w:rFonts w:cs="Arial"/>
        </w:rPr>
        <w:t>5</w:t>
      </w:r>
      <w:r w:rsidR="00114C09" w:rsidRPr="000C6105">
        <w:rPr>
          <w:rFonts w:cs="Arial"/>
        </w:rPr>
        <w:t xml:space="preserve"> </w:t>
      </w:r>
      <w:r w:rsidR="00114C09">
        <w:rPr>
          <w:rFonts w:cs="Arial"/>
        </w:rPr>
        <w:t>Additional Results</w:t>
      </w:r>
      <w:r w:rsidR="00114C09" w:rsidRPr="000C6105">
        <w:rPr>
          <w:rFonts w:cs="Arial"/>
        </w:rPr>
        <w:t xml:space="preserve"> – </w:t>
      </w:r>
      <w:r w:rsidR="00114C09">
        <w:rPr>
          <w:rFonts w:cs="Arial"/>
        </w:rPr>
        <w:t>Add Child Issue</w:t>
      </w:r>
      <w:bookmarkEnd w:id="21"/>
      <w:bookmarkEnd w:id="22"/>
    </w:p>
    <w:p w14:paraId="208130D3" w14:textId="0258E9C9" w:rsidR="00114C09" w:rsidRDefault="0D4063EF" w:rsidP="111EFE9A">
      <w:pPr>
        <w:rPr>
          <w:rFonts w:ascii="Arial" w:hAnsi="Arial" w:cs="Arial"/>
        </w:rPr>
      </w:pPr>
      <w:r w:rsidRPr="111EFE9A">
        <w:rPr>
          <w:rFonts w:ascii="Arial" w:hAnsi="Arial" w:cs="Arial"/>
        </w:rPr>
        <w:t xml:space="preserve">Document any additional issues for a </w:t>
      </w:r>
      <w:r w:rsidR="10357B1F" w:rsidRPr="111EFE9A">
        <w:rPr>
          <w:rFonts w:ascii="Arial" w:hAnsi="Arial" w:cs="Arial"/>
        </w:rPr>
        <w:t xml:space="preserve">specific </w:t>
      </w:r>
      <w:r w:rsidRPr="111EFE9A">
        <w:rPr>
          <w:rFonts w:ascii="Arial" w:hAnsi="Arial" w:cs="Arial"/>
        </w:rPr>
        <w:t>Test ID by creating a child issue.</w:t>
      </w:r>
      <w:r>
        <w:t xml:space="preserve"> </w:t>
      </w:r>
      <w:r w:rsidR="1D638EB7" w:rsidRPr="111EFE9A">
        <w:rPr>
          <w:rFonts w:ascii="Arial" w:hAnsi="Arial" w:cs="Arial"/>
        </w:rPr>
        <w:t xml:space="preserve">A </w:t>
      </w:r>
      <w:r w:rsidRPr="111EFE9A">
        <w:rPr>
          <w:rFonts w:ascii="Arial" w:hAnsi="Arial" w:cs="Arial"/>
        </w:rPr>
        <w:t xml:space="preserve">Test Result </w:t>
      </w:r>
      <w:r w:rsidR="529E79DB" w:rsidRPr="111EFE9A">
        <w:rPr>
          <w:rFonts w:ascii="Arial" w:hAnsi="Arial" w:cs="Arial"/>
        </w:rPr>
        <w:t xml:space="preserve">of “Fail” </w:t>
      </w:r>
      <w:r w:rsidRPr="111EFE9A">
        <w:rPr>
          <w:rFonts w:ascii="Arial" w:hAnsi="Arial" w:cs="Arial"/>
        </w:rPr>
        <w:t xml:space="preserve">must be selected before </w:t>
      </w:r>
      <w:r w:rsidR="3AA65163" w:rsidRPr="111EFE9A">
        <w:rPr>
          <w:rFonts w:ascii="Arial" w:hAnsi="Arial" w:cs="Arial"/>
        </w:rPr>
        <w:t>being</w:t>
      </w:r>
      <w:r w:rsidR="529E79DB" w:rsidRPr="111EFE9A">
        <w:rPr>
          <w:rFonts w:ascii="Arial" w:hAnsi="Arial" w:cs="Arial"/>
        </w:rPr>
        <w:t xml:space="preserve"> able to add </w:t>
      </w:r>
      <w:r w:rsidRPr="111EFE9A">
        <w:rPr>
          <w:rFonts w:ascii="Arial" w:hAnsi="Arial" w:cs="Arial"/>
        </w:rPr>
        <w:t>a child issue.</w:t>
      </w:r>
    </w:p>
    <w:p w14:paraId="26FB9168" w14:textId="2785D6A0" w:rsidR="00DB46E5" w:rsidRPr="00DB46E5" w:rsidRDefault="00114C09" w:rsidP="00DB46E5">
      <w:pPr>
        <w:pStyle w:val="ListParagraph"/>
        <w:numPr>
          <w:ilvl w:val="0"/>
          <w:numId w:val="11"/>
        </w:numPr>
        <w:rPr>
          <w:rStyle w:val="Strong"/>
          <w:rFonts w:ascii="Arial" w:hAnsi="Arial" w:cs="Arial"/>
          <w:bCs w:val="0"/>
        </w:rPr>
      </w:pPr>
      <w:r w:rsidRPr="00DB46E5">
        <w:rPr>
          <w:rFonts w:ascii="Arial" w:hAnsi="Arial" w:cs="Arial"/>
          <w:b/>
        </w:rPr>
        <w:t>Select the ‘Add Child Issue’ Button</w:t>
      </w:r>
      <w:r w:rsidR="002A3FB8" w:rsidRPr="00DB46E5">
        <w:rPr>
          <w:rFonts w:ascii="Arial" w:hAnsi="Arial" w:cs="Arial"/>
          <w:b/>
        </w:rPr>
        <w:t xml:space="preserve">     </w:t>
      </w:r>
      <w:r>
        <w:br/>
      </w:r>
      <w:r w:rsidRPr="00DB46E5">
        <w:rPr>
          <w:rStyle w:val="Strong"/>
          <w:rFonts w:ascii="Arial" w:hAnsi="Arial" w:cs="Arial"/>
          <w:b w:val="0"/>
          <w:bCs w:val="0"/>
        </w:rPr>
        <w:t xml:space="preserve">After the first </w:t>
      </w:r>
      <w:r w:rsidR="004726B9">
        <w:rPr>
          <w:rStyle w:val="Strong"/>
          <w:rFonts w:ascii="Arial" w:hAnsi="Arial" w:cs="Arial"/>
          <w:b w:val="0"/>
          <w:bCs w:val="0"/>
        </w:rPr>
        <w:t>fail result</w:t>
      </w:r>
      <w:r w:rsidRPr="00DB46E5">
        <w:rPr>
          <w:rStyle w:val="Strong"/>
          <w:rFonts w:ascii="Arial" w:hAnsi="Arial" w:cs="Arial"/>
          <w:b w:val="0"/>
          <w:bCs w:val="0"/>
        </w:rPr>
        <w:t xml:space="preserve"> is added for a Test ID, the </w:t>
      </w:r>
      <w:r w:rsidR="00802BA2" w:rsidRPr="00DB46E5">
        <w:rPr>
          <w:rStyle w:val="Strong"/>
          <w:rFonts w:ascii="Arial" w:hAnsi="Arial" w:cs="Arial"/>
          <w:b w:val="0"/>
          <w:bCs w:val="0"/>
        </w:rPr>
        <w:t>‘</w:t>
      </w:r>
      <w:r w:rsidRPr="00DB46E5">
        <w:rPr>
          <w:rStyle w:val="Strong"/>
          <w:rFonts w:ascii="Arial" w:hAnsi="Arial" w:cs="Arial"/>
          <w:b w:val="0"/>
          <w:bCs w:val="0"/>
        </w:rPr>
        <w:t>Add Child Issue</w:t>
      </w:r>
      <w:r w:rsidR="00802BA2" w:rsidRPr="00DB46E5">
        <w:rPr>
          <w:rStyle w:val="Strong"/>
          <w:rFonts w:ascii="Arial" w:hAnsi="Arial" w:cs="Arial"/>
          <w:b w:val="0"/>
          <w:bCs w:val="0"/>
        </w:rPr>
        <w:t>’</w:t>
      </w:r>
      <w:r w:rsidRPr="00DB46E5">
        <w:rPr>
          <w:rStyle w:val="Strong"/>
          <w:rFonts w:ascii="Arial" w:hAnsi="Arial" w:cs="Arial"/>
          <w:b w:val="0"/>
          <w:bCs w:val="0"/>
        </w:rPr>
        <w:t xml:space="preserve"> button will appear. Once selected, </w:t>
      </w:r>
      <w:r w:rsidR="00333E74" w:rsidRPr="00DB46E5">
        <w:rPr>
          <w:rStyle w:val="Strong"/>
          <w:rFonts w:ascii="Arial" w:hAnsi="Arial" w:cs="Arial"/>
          <w:b w:val="0"/>
          <w:bCs w:val="0"/>
        </w:rPr>
        <w:t xml:space="preserve">a </w:t>
      </w:r>
      <w:r w:rsidR="004726B9">
        <w:rPr>
          <w:rStyle w:val="Strong"/>
          <w:rFonts w:ascii="Arial" w:hAnsi="Arial" w:cs="Arial"/>
          <w:b w:val="0"/>
          <w:bCs w:val="0"/>
        </w:rPr>
        <w:t>dialog</w:t>
      </w:r>
      <w:r w:rsidR="00333E74" w:rsidRPr="00DB46E5">
        <w:rPr>
          <w:rStyle w:val="Strong"/>
          <w:rFonts w:ascii="Arial" w:hAnsi="Arial" w:cs="Arial"/>
          <w:b w:val="0"/>
          <w:bCs w:val="0"/>
        </w:rPr>
        <w:t xml:space="preserve"> box will appear</w:t>
      </w:r>
      <w:r w:rsidR="00DA3502">
        <w:rPr>
          <w:rStyle w:val="Strong"/>
          <w:rFonts w:ascii="Arial" w:hAnsi="Arial" w:cs="Arial"/>
          <w:b w:val="0"/>
          <w:bCs w:val="0"/>
        </w:rPr>
        <w:t>;</w:t>
      </w:r>
      <w:r w:rsidR="00333E74" w:rsidRPr="00DB46E5">
        <w:rPr>
          <w:rStyle w:val="Strong"/>
          <w:rFonts w:ascii="Arial" w:hAnsi="Arial" w:cs="Arial"/>
          <w:b w:val="0"/>
          <w:bCs w:val="0"/>
        </w:rPr>
        <w:t xml:space="preserve"> </w:t>
      </w:r>
      <w:r w:rsidR="00FD431C">
        <w:rPr>
          <w:rStyle w:val="Strong"/>
          <w:rFonts w:ascii="Arial" w:hAnsi="Arial" w:cs="Arial"/>
          <w:b w:val="0"/>
          <w:bCs w:val="0"/>
        </w:rPr>
        <w:t>s</w:t>
      </w:r>
      <w:r w:rsidR="00333E74" w:rsidRPr="00DB46E5">
        <w:rPr>
          <w:rStyle w:val="Strong"/>
          <w:rFonts w:ascii="Arial" w:hAnsi="Arial" w:cs="Arial"/>
          <w:b w:val="0"/>
          <w:bCs w:val="0"/>
        </w:rPr>
        <w:t>elect OK to close</w:t>
      </w:r>
      <w:r w:rsidR="00DA3502">
        <w:rPr>
          <w:rStyle w:val="Strong"/>
          <w:rFonts w:ascii="Arial" w:hAnsi="Arial" w:cs="Arial"/>
          <w:b w:val="0"/>
          <w:bCs w:val="0"/>
        </w:rPr>
        <w:t xml:space="preserve"> it</w:t>
      </w:r>
      <w:r w:rsidR="00333E74" w:rsidRPr="00DB46E5">
        <w:rPr>
          <w:rStyle w:val="Strong"/>
          <w:rFonts w:ascii="Arial" w:hAnsi="Arial" w:cs="Arial"/>
          <w:b w:val="0"/>
          <w:bCs w:val="0"/>
        </w:rPr>
        <w:t xml:space="preserve">.  A </w:t>
      </w:r>
      <w:r w:rsidRPr="00DB46E5">
        <w:rPr>
          <w:rStyle w:val="Strong"/>
          <w:rFonts w:ascii="Arial" w:hAnsi="Arial" w:cs="Arial"/>
          <w:b w:val="0"/>
          <w:bCs w:val="0"/>
        </w:rPr>
        <w:t xml:space="preserve">new row for the Test ID </w:t>
      </w:r>
      <w:r w:rsidR="00333E74" w:rsidRPr="00DB46E5">
        <w:rPr>
          <w:rStyle w:val="Strong"/>
          <w:rFonts w:ascii="Arial" w:hAnsi="Arial" w:cs="Arial"/>
          <w:b w:val="0"/>
          <w:bCs w:val="0"/>
        </w:rPr>
        <w:t>is added</w:t>
      </w:r>
      <w:r w:rsidR="00703CC5">
        <w:rPr>
          <w:rStyle w:val="Strong"/>
          <w:rFonts w:ascii="Arial" w:hAnsi="Arial" w:cs="Arial"/>
          <w:b w:val="0"/>
          <w:bCs w:val="0"/>
        </w:rPr>
        <w:t xml:space="preserve"> above</w:t>
      </w:r>
      <w:r w:rsidR="00F12F37">
        <w:rPr>
          <w:rStyle w:val="Strong"/>
          <w:rFonts w:ascii="Arial" w:hAnsi="Arial" w:cs="Arial"/>
          <w:b w:val="0"/>
          <w:bCs w:val="0"/>
        </w:rPr>
        <w:t xml:space="preserve"> the </w:t>
      </w:r>
      <w:r w:rsidR="002A6B1E">
        <w:rPr>
          <w:rStyle w:val="Strong"/>
          <w:rFonts w:ascii="Arial" w:hAnsi="Arial" w:cs="Arial"/>
          <w:b w:val="0"/>
          <w:bCs w:val="0"/>
        </w:rPr>
        <w:t>current row</w:t>
      </w:r>
      <w:r w:rsidR="00DB46E5">
        <w:rPr>
          <w:rStyle w:val="Strong"/>
          <w:rFonts w:ascii="Arial" w:hAnsi="Arial" w:cs="Arial"/>
          <w:b w:val="0"/>
          <w:bCs w:val="0"/>
        </w:rPr>
        <w:t>.</w:t>
      </w:r>
    </w:p>
    <w:p w14:paraId="4907662E" w14:textId="6BA1530A" w:rsidR="00114C09" w:rsidRPr="00DB46E5" w:rsidRDefault="00333E74" w:rsidP="00DB46E5">
      <w:pPr>
        <w:pStyle w:val="ListParagraph"/>
        <w:rPr>
          <w:rFonts w:ascii="Arial" w:hAnsi="Arial" w:cs="Arial"/>
          <w:b/>
        </w:rPr>
      </w:pPr>
      <w:r w:rsidRPr="00DB46E5">
        <w:rPr>
          <w:rStyle w:val="Strong"/>
          <w:rFonts w:ascii="Arial" w:hAnsi="Arial" w:cs="Arial"/>
          <w:b w:val="0"/>
          <w:bCs w:val="0"/>
        </w:rPr>
        <w:t xml:space="preserve"> </w:t>
      </w:r>
    </w:p>
    <w:p w14:paraId="066F1121" w14:textId="11CF7CDB" w:rsidR="00114C09" w:rsidRPr="00FE2C94" w:rsidRDefault="00114C09" w:rsidP="001000F8">
      <w:pPr>
        <w:pStyle w:val="ListParagraph"/>
        <w:numPr>
          <w:ilvl w:val="0"/>
          <w:numId w:val="11"/>
        </w:numPr>
      </w:pPr>
      <w:r w:rsidRPr="00FE2C94">
        <w:rPr>
          <w:rFonts w:ascii="Arial" w:hAnsi="Arial" w:cs="Arial"/>
          <w:b/>
        </w:rPr>
        <w:t xml:space="preserve">Add Child Issue Details </w:t>
      </w:r>
      <w:r w:rsidR="00333E74">
        <w:br/>
      </w:r>
      <w:r w:rsidR="00333E74" w:rsidRPr="00FE2C94">
        <w:rPr>
          <w:rFonts w:ascii="Arial" w:hAnsi="Arial" w:cs="Arial"/>
        </w:rPr>
        <w:t xml:space="preserve">Enter the Test Results for the new Child Issue. </w:t>
      </w:r>
    </w:p>
    <w:p w14:paraId="1DF4317E" w14:textId="77777777" w:rsidR="00FE2C94" w:rsidRDefault="00FE2C94" w:rsidP="00FE2C94">
      <w:pPr>
        <w:pStyle w:val="ListParagraph"/>
      </w:pPr>
    </w:p>
    <w:p w14:paraId="42974794" w14:textId="3BC2541B" w:rsidR="00867870" w:rsidRPr="00114C09" w:rsidRDefault="00867870" w:rsidP="002A3FB8">
      <w:pPr>
        <w:pStyle w:val="ListParagraph"/>
        <w:numPr>
          <w:ilvl w:val="0"/>
          <w:numId w:val="11"/>
        </w:numPr>
        <w:rPr>
          <w:rFonts w:ascii="Arial" w:hAnsi="Arial" w:cs="Arial"/>
          <w:b/>
        </w:rPr>
      </w:pPr>
      <w:r w:rsidRPr="00804AC8">
        <w:rPr>
          <w:rFonts w:ascii="Arial" w:hAnsi="Arial" w:cs="Arial"/>
          <w:b/>
        </w:rPr>
        <w:t xml:space="preserve">Save </w:t>
      </w:r>
      <w:r>
        <w:br/>
      </w:r>
      <w:r>
        <w:rPr>
          <w:rFonts w:ascii="Arial" w:hAnsi="Arial" w:cs="Arial"/>
        </w:rPr>
        <w:t>T</w:t>
      </w:r>
      <w:r w:rsidRPr="00804AC8">
        <w:rPr>
          <w:rFonts w:ascii="Arial" w:hAnsi="Arial" w:cs="Arial"/>
        </w:rPr>
        <w:t xml:space="preserve">he file will </w:t>
      </w:r>
      <w:r w:rsidRPr="00804AC8" w:rsidDel="00212873">
        <w:rPr>
          <w:rFonts w:ascii="Arial" w:hAnsi="Arial" w:cs="Arial"/>
        </w:rPr>
        <w:t xml:space="preserve">be </w:t>
      </w:r>
      <w:r w:rsidR="00212873">
        <w:rPr>
          <w:rFonts w:ascii="Arial" w:hAnsi="Arial" w:cs="Arial"/>
        </w:rPr>
        <w:t>saved to</w:t>
      </w:r>
      <w:r w:rsidRPr="00804AC8">
        <w:rPr>
          <w:rFonts w:ascii="Arial" w:hAnsi="Arial" w:cs="Arial"/>
        </w:rPr>
        <w:t xml:space="preserve"> the system’s Downloads folder by default.</w:t>
      </w:r>
      <w:r>
        <w:rPr>
          <w:rFonts w:ascii="Arial" w:hAnsi="Arial" w:cs="Arial"/>
        </w:rPr>
        <w:t xml:space="preserve"> </w:t>
      </w:r>
      <w:r w:rsidR="00DC458D">
        <w:rPr>
          <w:rFonts w:ascii="Arial" w:hAnsi="Arial" w:cs="Arial"/>
        </w:rPr>
        <w:t>(Refer to 2.6)</w:t>
      </w:r>
    </w:p>
    <w:p w14:paraId="5DA021D1" w14:textId="574C7101" w:rsidR="00867870" w:rsidRDefault="00867870" w:rsidP="00867870">
      <w:pPr>
        <w:pStyle w:val="ListParagraph"/>
        <w:rPr>
          <w:rFonts w:ascii="Arial" w:hAnsi="Arial" w:cs="Arial"/>
        </w:rPr>
      </w:pPr>
    </w:p>
    <w:p w14:paraId="25B83BA5" w14:textId="70D62263" w:rsidR="009B5139" w:rsidRPr="000C6105" w:rsidRDefault="009B5139" w:rsidP="009B5139">
      <w:pPr>
        <w:pStyle w:val="Heading2"/>
        <w:rPr>
          <w:rFonts w:cs="Arial"/>
        </w:rPr>
      </w:pPr>
      <w:bookmarkStart w:id="23" w:name="_Toc56176941"/>
      <w:bookmarkStart w:id="24" w:name="_Toc58990672"/>
      <w:r>
        <w:rPr>
          <w:rFonts w:cs="Arial"/>
        </w:rPr>
        <w:t>2.</w:t>
      </w:r>
      <w:r w:rsidR="00AE6D74">
        <w:rPr>
          <w:rFonts w:cs="Arial"/>
        </w:rPr>
        <w:t>6</w:t>
      </w:r>
      <w:r w:rsidRPr="3434F685">
        <w:rPr>
          <w:rFonts w:cs="Arial"/>
        </w:rPr>
        <w:t xml:space="preserve"> Save</w:t>
      </w:r>
      <w:bookmarkEnd w:id="23"/>
      <w:bookmarkEnd w:id="24"/>
    </w:p>
    <w:p w14:paraId="27D4DDD8" w14:textId="4A282F43" w:rsidR="009B5139" w:rsidRDefault="009B5139" w:rsidP="009B5139">
      <w:pPr>
        <w:rPr>
          <w:rFonts w:ascii="Arial" w:hAnsi="Arial" w:cs="Arial"/>
        </w:rPr>
      </w:pPr>
      <w:r w:rsidRPr="001566D2">
        <w:rPr>
          <w:rFonts w:ascii="Arial" w:hAnsi="Arial" w:cs="Arial"/>
        </w:rPr>
        <w:t xml:space="preserve">Before saving, all required fields must be entered. </w:t>
      </w:r>
      <w:r w:rsidRPr="009B0215">
        <w:rPr>
          <w:rFonts w:ascii="Arial" w:hAnsi="Arial" w:cs="Arial"/>
        </w:rPr>
        <w:t xml:space="preserve">Unsaved data will be lost if </w:t>
      </w:r>
      <w:r w:rsidR="00DB34C4">
        <w:rPr>
          <w:rFonts w:ascii="Arial" w:hAnsi="Arial" w:cs="Arial"/>
        </w:rPr>
        <w:t xml:space="preserve">the </w:t>
      </w:r>
      <w:r w:rsidR="00802BA2">
        <w:rPr>
          <w:rFonts w:ascii="Arial" w:hAnsi="Arial" w:cs="Arial"/>
        </w:rPr>
        <w:t xml:space="preserve">page is </w:t>
      </w:r>
      <w:r w:rsidRPr="009B0215">
        <w:rPr>
          <w:rFonts w:ascii="Arial" w:hAnsi="Arial" w:cs="Arial"/>
        </w:rPr>
        <w:t>refresh</w:t>
      </w:r>
      <w:r w:rsidR="00802BA2">
        <w:rPr>
          <w:rFonts w:ascii="Arial" w:hAnsi="Arial" w:cs="Arial"/>
        </w:rPr>
        <w:t>ed</w:t>
      </w:r>
      <w:r w:rsidRPr="009B0215">
        <w:rPr>
          <w:rFonts w:ascii="Arial" w:hAnsi="Arial" w:cs="Arial"/>
        </w:rPr>
        <w:t xml:space="preserve"> or close</w:t>
      </w:r>
      <w:r w:rsidR="00802BA2">
        <w:rPr>
          <w:rFonts w:ascii="Arial" w:hAnsi="Arial" w:cs="Arial"/>
        </w:rPr>
        <w:t>d</w:t>
      </w:r>
      <w:r w:rsidRPr="009B0215">
        <w:rPr>
          <w:rFonts w:ascii="Arial" w:hAnsi="Arial" w:cs="Arial"/>
        </w:rPr>
        <w:t xml:space="preserve"> without saving it.</w:t>
      </w:r>
      <w:r w:rsidR="008C59C7" w:rsidRPr="008C59C7">
        <w:rPr>
          <w:rFonts w:ascii="Arial" w:eastAsia="Times New Roman" w:hAnsi="Arial" w:cs="Arial"/>
          <w:b/>
          <w:noProof/>
          <w:color w:val="000000"/>
        </w:rPr>
        <w:t xml:space="preserve"> </w:t>
      </w:r>
    </w:p>
    <w:p w14:paraId="2C4F6416" w14:textId="76D8550F" w:rsidR="009B5139" w:rsidRPr="00CF3499" w:rsidRDefault="009B5139" w:rsidP="00761AB7">
      <w:pPr>
        <w:pStyle w:val="ListParagraph"/>
        <w:numPr>
          <w:ilvl w:val="0"/>
          <w:numId w:val="17"/>
        </w:numPr>
        <w:rPr>
          <w:rFonts w:ascii="Arial" w:hAnsi="Arial" w:cs="Arial"/>
          <w:bCs/>
        </w:rPr>
      </w:pPr>
      <w:r w:rsidRPr="00B03A7A">
        <w:rPr>
          <w:rFonts w:ascii="Arial" w:hAnsi="Arial" w:cs="Arial"/>
          <w:b/>
        </w:rPr>
        <w:t>Save JSON file</w:t>
      </w:r>
      <w:r w:rsidRPr="009B0215">
        <w:rPr>
          <w:rFonts w:ascii="Arial" w:hAnsi="Arial" w:cs="Arial"/>
          <w:b/>
        </w:rPr>
        <w:t xml:space="preserve"> </w:t>
      </w:r>
      <w:r w:rsidRPr="009B0215">
        <w:rPr>
          <w:rFonts w:ascii="Arial" w:hAnsi="Arial" w:cs="Arial"/>
          <w:b/>
        </w:rPr>
        <w:br/>
      </w:r>
      <w:r w:rsidRPr="009B0215">
        <w:rPr>
          <w:rFonts w:ascii="Arial" w:hAnsi="Arial" w:cs="Arial"/>
          <w:bCs/>
        </w:rPr>
        <w:t xml:space="preserve">Scroll to the bottom of the page and select the </w:t>
      </w:r>
      <w:r w:rsidR="00802BA2">
        <w:rPr>
          <w:rFonts w:ascii="Arial" w:hAnsi="Arial" w:cs="Arial"/>
          <w:bCs/>
        </w:rPr>
        <w:t>‘</w:t>
      </w:r>
      <w:r w:rsidRPr="009B0215">
        <w:rPr>
          <w:rFonts w:ascii="Arial" w:hAnsi="Arial" w:cs="Arial"/>
          <w:bCs/>
        </w:rPr>
        <w:t>Save (ALT+S)</w:t>
      </w:r>
      <w:r w:rsidR="00802BA2">
        <w:rPr>
          <w:rFonts w:ascii="Arial" w:hAnsi="Arial" w:cs="Arial"/>
          <w:bCs/>
        </w:rPr>
        <w:t>’</w:t>
      </w:r>
      <w:r w:rsidRPr="009B0215">
        <w:rPr>
          <w:rFonts w:ascii="Arial" w:hAnsi="Arial" w:cs="Arial"/>
          <w:bCs/>
        </w:rPr>
        <w:t xml:space="preserve"> button or use the shortcut key ALT+S to Save.  Each time</w:t>
      </w:r>
      <w:r w:rsidR="008C59C7" w:rsidDel="002918A8">
        <w:rPr>
          <w:rFonts w:ascii="Arial" w:hAnsi="Arial" w:cs="Arial"/>
          <w:bCs/>
        </w:rPr>
        <w:t xml:space="preserve"> </w:t>
      </w:r>
      <w:r w:rsidR="002918A8">
        <w:rPr>
          <w:rFonts w:ascii="Arial" w:hAnsi="Arial" w:cs="Arial"/>
          <w:bCs/>
        </w:rPr>
        <w:t xml:space="preserve">the report </w:t>
      </w:r>
      <w:r w:rsidR="008C59C7">
        <w:rPr>
          <w:rFonts w:ascii="Arial" w:hAnsi="Arial" w:cs="Arial"/>
          <w:bCs/>
        </w:rPr>
        <w:t>is</w:t>
      </w:r>
      <w:r w:rsidR="009E20E7">
        <w:rPr>
          <w:rFonts w:ascii="Arial" w:hAnsi="Arial" w:cs="Arial"/>
          <w:bCs/>
        </w:rPr>
        <w:t xml:space="preserve"> </w:t>
      </w:r>
      <w:r w:rsidRPr="009B0215">
        <w:rPr>
          <w:rFonts w:ascii="Arial" w:hAnsi="Arial" w:cs="Arial"/>
          <w:bCs/>
        </w:rPr>
        <w:t>save</w:t>
      </w:r>
      <w:r w:rsidR="00492504">
        <w:rPr>
          <w:rFonts w:ascii="Arial" w:hAnsi="Arial" w:cs="Arial"/>
          <w:bCs/>
        </w:rPr>
        <w:t>d</w:t>
      </w:r>
      <w:r w:rsidRPr="009B0215">
        <w:rPr>
          <w:rFonts w:ascii="Arial" w:hAnsi="Arial" w:cs="Arial"/>
          <w:bCs/>
        </w:rPr>
        <w:t>, a new JSON file is created.</w:t>
      </w:r>
    </w:p>
    <w:p w14:paraId="7CBF77CE" w14:textId="4F8AE203" w:rsidR="009B5139" w:rsidRDefault="41A4EE49" w:rsidP="009B5139">
      <w:pPr>
        <w:pStyle w:val="ListParagraph"/>
        <w:rPr>
          <w:rFonts w:ascii="Arial" w:hAnsi="Arial" w:cs="Arial"/>
          <w:bCs/>
        </w:rPr>
      </w:pPr>
      <w:r>
        <w:rPr>
          <w:noProof/>
        </w:rPr>
        <w:drawing>
          <wp:inline distT="0" distB="0" distL="0" distR="0" wp14:anchorId="333EF8AA" wp14:editId="42F0757D">
            <wp:extent cx="1077595" cy="248920"/>
            <wp:effectExtent l="0" t="0" r="8255" b="0"/>
            <wp:docPr id="1977629200" name="Picture 26" descr="Blue button with text that says Save  Alt+ S." title="Save (ALT+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1077595" cy="248920"/>
                    </a:xfrm>
                    <a:prstGeom prst="rect">
                      <a:avLst/>
                    </a:prstGeom>
                  </pic:spPr>
                </pic:pic>
              </a:graphicData>
            </a:graphic>
          </wp:inline>
        </w:drawing>
      </w:r>
      <w:r>
        <w:br/>
      </w:r>
    </w:p>
    <w:p w14:paraId="5864158B" w14:textId="72A50C5F" w:rsidR="009B5139" w:rsidRPr="00E2467A" w:rsidRDefault="009B5139" w:rsidP="00761AB7">
      <w:pPr>
        <w:pStyle w:val="ListParagraph"/>
        <w:numPr>
          <w:ilvl w:val="0"/>
          <w:numId w:val="17"/>
        </w:numPr>
        <w:rPr>
          <w:rFonts w:ascii="Arial" w:hAnsi="Arial" w:cs="Arial"/>
          <w:bCs/>
        </w:rPr>
      </w:pPr>
      <w:r w:rsidRPr="00B03A7A">
        <w:rPr>
          <w:rFonts w:ascii="Arial" w:hAnsi="Arial" w:cs="Arial"/>
          <w:b/>
        </w:rPr>
        <w:t>Locate File</w:t>
      </w:r>
      <w:r w:rsidRPr="00E2467A">
        <w:rPr>
          <w:rFonts w:ascii="Arial" w:hAnsi="Arial" w:cs="Arial"/>
          <w:b/>
        </w:rPr>
        <w:t xml:space="preserve"> </w:t>
      </w:r>
      <w:r>
        <w:rPr>
          <w:rFonts w:ascii="Arial" w:hAnsi="Arial" w:cs="Arial"/>
          <w:b/>
        </w:rPr>
        <w:br/>
      </w:r>
      <w:r w:rsidR="002918A8">
        <w:rPr>
          <w:rFonts w:ascii="Arial" w:hAnsi="Arial" w:cs="Arial"/>
          <w:color w:val="000000"/>
          <w:shd w:val="clear" w:color="auto" w:fill="FFFFFF"/>
        </w:rPr>
        <w:t xml:space="preserve">The </w:t>
      </w:r>
      <w:r w:rsidRPr="005C7A92">
        <w:rPr>
          <w:rFonts w:ascii="Arial" w:hAnsi="Arial" w:cs="Arial"/>
          <w:color w:val="000000"/>
          <w:shd w:val="clear" w:color="auto" w:fill="FFFFFF"/>
        </w:rPr>
        <w:t xml:space="preserve">JSON file will be </w:t>
      </w:r>
      <w:r w:rsidR="002918A8">
        <w:rPr>
          <w:rFonts w:ascii="Arial" w:hAnsi="Arial" w:cs="Arial"/>
          <w:color w:val="000000"/>
          <w:shd w:val="clear" w:color="auto" w:fill="FFFFFF"/>
        </w:rPr>
        <w:t>saved to</w:t>
      </w:r>
      <w:r w:rsidRPr="005C7A92">
        <w:rPr>
          <w:rFonts w:ascii="Arial" w:hAnsi="Arial" w:cs="Arial"/>
          <w:color w:val="000000"/>
          <w:shd w:val="clear" w:color="auto" w:fill="FFFFFF"/>
        </w:rPr>
        <w:t xml:space="preserve"> the system's Downloads folder by default.</w:t>
      </w:r>
      <w:r>
        <w:rPr>
          <w:rFonts w:ascii="Franklin Gothic Book" w:hAnsi="Franklin Gothic Book"/>
          <w:color w:val="000000"/>
          <w:sz w:val="27"/>
          <w:szCs w:val="27"/>
          <w:shd w:val="clear" w:color="auto" w:fill="FFFFFF"/>
        </w:rPr>
        <w:br/>
      </w:r>
    </w:p>
    <w:p w14:paraId="129B4B24" w14:textId="1F804CAC" w:rsidR="009B5139" w:rsidRPr="008B6805" w:rsidRDefault="009B5139" w:rsidP="009B5139">
      <w:pPr>
        <w:pStyle w:val="Heading3"/>
      </w:pPr>
      <w:bookmarkStart w:id="25" w:name="_Toc58990673"/>
      <w:r>
        <w:t>2.</w:t>
      </w:r>
      <w:r w:rsidR="00AE6D74">
        <w:t>6</w:t>
      </w:r>
      <w:r>
        <w:t>.1 Save as Test Results</w:t>
      </w:r>
      <w:bookmarkEnd w:id="25"/>
    </w:p>
    <w:p w14:paraId="6A9E6F27" w14:textId="4593EBB1" w:rsidR="009B5139" w:rsidRPr="001566D2" w:rsidRDefault="4C48A28A" w:rsidP="111EFE9A">
      <w:pPr>
        <w:rPr>
          <w:rFonts w:ascii="Arial" w:hAnsi="Arial" w:cs="Arial"/>
        </w:rPr>
      </w:pPr>
      <w:r w:rsidRPr="111EFE9A">
        <w:rPr>
          <w:rFonts w:ascii="Arial" w:hAnsi="Arial" w:cs="Arial"/>
        </w:rPr>
        <w:t xml:space="preserve">Save JSON file with test results so that it can be </w:t>
      </w:r>
      <w:r w:rsidR="06B57A46" w:rsidRPr="111EFE9A">
        <w:rPr>
          <w:rFonts w:ascii="Arial" w:hAnsi="Arial" w:cs="Arial"/>
        </w:rPr>
        <w:t xml:space="preserve">loaded and </w:t>
      </w:r>
      <w:r w:rsidRPr="111EFE9A">
        <w:rPr>
          <w:rFonts w:ascii="Arial" w:hAnsi="Arial" w:cs="Arial"/>
        </w:rPr>
        <w:t xml:space="preserve">edited </w:t>
      </w:r>
      <w:r w:rsidR="06B57A46" w:rsidRPr="111EFE9A">
        <w:rPr>
          <w:rFonts w:ascii="Arial" w:hAnsi="Arial" w:cs="Arial"/>
        </w:rPr>
        <w:t>later</w:t>
      </w:r>
      <w:r w:rsidR="0F8960F6" w:rsidRPr="111EFE9A">
        <w:rPr>
          <w:rFonts w:ascii="Arial" w:hAnsi="Arial" w:cs="Arial"/>
        </w:rPr>
        <w:t>. After sav</w:t>
      </w:r>
      <w:r w:rsidR="6BC9396B" w:rsidRPr="111EFE9A">
        <w:rPr>
          <w:rFonts w:ascii="Arial" w:hAnsi="Arial" w:cs="Arial"/>
        </w:rPr>
        <w:t>ing,</w:t>
      </w:r>
      <w:r w:rsidRPr="111EFE9A">
        <w:rPr>
          <w:rFonts w:ascii="Arial" w:hAnsi="Arial" w:cs="Arial"/>
        </w:rPr>
        <w:t xml:space="preserve"> continue entering testing information. The Report will be marked as Draft after save until results are entered for each test.</w:t>
      </w:r>
    </w:p>
    <w:p w14:paraId="5B1B2B85" w14:textId="46CE7855" w:rsidR="009B5139" w:rsidRDefault="009B5139" w:rsidP="009B5139">
      <w:pPr>
        <w:pStyle w:val="Heading3"/>
      </w:pPr>
      <w:bookmarkStart w:id="26" w:name="_Toc58990674"/>
      <w:r>
        <w:t>2.</w:t>
      </w:r>
      <w:r w:rsidR="00AE6D74">
        <w:t>6</w:t>
      </w:r>
      <w:r>
        <w:t>.2 Save as a Template</w:t>
      </w:r>
      <w:bookmarkEnd w:id="26"/>
    </w:p>
    <w:p w14:paraId="02A34C8C" w14:textId="74F06EA1" w:rsidR="00274B8D" w:rsidRPr="00817941" w:rsidRDefault="4C48A28A">
      <w:r w:rsidRPr="111EFE9A">
        <w:rPr>
          <w:rFonts w:ascii="Arial" w:hAnsi="Arial" w:cs="Arial"/>
        </w:rPr>
        <w:t xml:space="preserve">Save </w:t>
      </w:r>
      <w:r w:rsidR="28E941A4" w:rsidRPr="111EFE9A">
        <w:rPr>
          <w:rFonts w:ascii="Arial" w:hAnsi="Arial" w:cs="Arial"/>
        </w:rPr>
        <w:t xml:space="preserve">a </w:t>
      </w:r>
      <w:r w:rsidRPr="111EFE9A">
        <w:rPr>
          <w:rFonts w:ascii="Arial" w:hAnsi="Arial" w:cs="Arial"/>
        </w:rPr>
        <w:t>file with entered data as a custom template for later use</w:t>
      </w:r>
      <w:r w:rsidR="28E941A4" w:rsidRPr="111EFE9A">
        <w:rPr>
          <w:rFonts w:ascii="Arial" w:hAnsi="Arial" w:cs="Arial"/>
        </w:rPr>
        <w:t xml:space="preserve">. For example, </w:t>
      </w:r>
      <w:r w:rsidR="4B3491B1" w:rsidRPr="111EFE9A">
        <w:rPr>
          <w:rFonts w:ascii="Arial" w:hAnsi="Arial" w:cs="Arial"/>
        </w:rPr>
        <w:t xml:space="preserve">by </w:t>
      </w:r>
      <w:r w:rsidR="7B7CAC2F" w:rsidRPr="111EFE9A">
        <w:rPr>
          <w:rFonts w:ascii="Arial" w:hAnsi="Arial" w:cs="Arial"/>
        </w:rPr>
        <w:t>enter</w:t>
      </w:r>
      <w:r w:rsidR="4B3491B1" w:rsidRPr="111EFE9A">
        <w:rPr>
          <w:rFonts w:ascii="Arial" w:hAnsi="Arial" w:cs="Arial"/>
        </w:rPr>
        <w:t>ing</w:t>
      </w:r>
      <w:r w:rsidR="7B7CAC2F" w:rsidRPr="111EFE9A">
        <w:rPr>
          <w:rFonts w:ascii="Arial" w:hAnsi="Arial" w:cs="Arial"/>
        </w:rPr>
        <w:t xml:space="preserve"> </w:t>
      </w:r>
      <w:r w:rsidR="4B3491B1" w:rsidRPr="111EFE9A">
        <w:rPr>
          <w:rFonts w:ascii="Arial" w:hAnsi="Arial" w:cs="Arial"/>
        </w:rPr>
        <w:t xml:space="preserve">standard </w:t>
      </w:r>
      <w:r w:rsidR="7B7CAC2F" w:rsidRPr="111EFE9A">
        <w:rPr>
          <w:rFonts w:ascii="Arial" w:hAnsi="Arial" w:cs="Arial"/>
        </w:rPr>
        <w:t>information such as name</w:t>
      </w:r>
      <w:r w:rsidR="4B3491B1" w:rsidRPr="111EFE9A">
        <w:rPr>
          <w:rFonts w:ascii="Arial" w:hAnsi="Arial" w:cs="Arial"/>
        </w:rPr>
        <w:t xml:space="preserve">, </w:t>
      </w:r>
      <w:r w:rsidR="7B7CAC2F" w:rsidRPr="111EFE9A">
        <w:rPr>
          <w:rFonts w:ascii="Arial" w:hAnsi="Arial" w:cs="Arial"/>
        </w:rPr>
        <w:t>email, operating system</w:t>
      </w:r>
      <w:r w:rsidR="4B3491B1" w:rsidRPr="111EFE9A">
        <w:rPr>
          <w:rFonts w:ascii="Arial" w:hAnsi="Arial" w:cs="Arial"/>
        </w:rPr>
        <w:t>,</w:t>
      </w:r>
      <w:r w:rsidR="7B7CAC2F" w:rsidRPr="111EFE9A">
        <w:rPr>
          <w:rFonts w:ascii="Arial" w:hAnsi="Arial" w:cs="Arial"/>
        </w:rPr>
        <w:t xml:space="preserve"> and browser used</w:t>
      </w:r>
      <w:r w:rsidR="43D8E6B7" w:rsidRPr="111EFE9A">
        <w:rPr>
          <w:rFonts w:ascii="Arial" w:hAnsi="Arial" w:cs="Arial"/>
        </w:rPr>
        <w:t xml:space="preserve"> can </w:t>
      </w:r>
      <w:r w:rsidR="72CC08E6" w:rsidRPr="111EFE9A">
        <w:rPr>
          <w:rFonts w:ascii="Arial" w:hAnsi="Arial" w:cs="Arial"/>
        </w:rPr>
        <w:t xml:space="preserve">be </w:t>
      </w:r>
      <w:r w:rsidR="43D8E6B7" w:rsidRPr="111EFE9A">
        <w:rPr>
          <w:rFonts w:ascii="Arial" w:hAnsi="Arial" w:cs="Arial"/>
        </w:rPr>
        <w:t>saved as a template and used</w:t>
      </w:r>
      <w:r w:rsidR="72CC08E6" w:rsidRPr="111EFE9A">
        <w:rPr>
          <w:rFonts w:ascii="Arial" w:hAnsi="Arial" w:cs="Arial"/>
        </w:rPr>
        <w:t xml:space="preserve"> for future reports.</w:t>
      </w:r>
      <w:bookmarkStart w:id="27" w:name="_Toc56176947"/>
      <w:r w:rsidR="009B5139" w:rsidRPr="111EFE9A">
        <w:rPr>
          <w:rFonts w:ascii="Arial" w:hAnsi="Arial" w:cs="Arial"/>
          <w:b/>
          <w:bCs/>
          <w:color w:val="1F497D" w:themeColor="text2"/>
          <w:sz w:val="44"/>
          <w:szCs w:val="44"/>
        </w:rPr>
        <w:br w:type="page"/>
      </w:r>
    </w:p>
    <w:p w14:paraId="1C2048D1" w14:textId="5AD90B55" w:rsidR="00931C43" w:rsidRPr="0019562D" w:rsidRDefault="0019562D" w:rsidP="006D512B">
      <w:pPr>
        <w:pStyle w:val="Heading1"/>
        <w:rPr>
          <w:rFonts w:cs="Arial"/>
          <w:b w:val="0"/>
          <w:bCs/>
          <w:color w:val="auto"/>
          <w:szCs w:val="44"/>
        </w:rPr>
      </w:pPr>
      <w:bookmarkStart w:id="28" w:name="_Toc58990675"/>
      <w:r w:rsidRPr="0019562D">
        <w:rPr>
          <w:rFonts w:cs="Arial"/>
          <w:noProof/>
          <w:color w:val="auto"/>
        </w:rPr>
        <w:drawing>
          <wp:anchor distT="0" distB="0" distL="114300" distR="114300" simplePos="0" relativeHeight="251658244" behindDoc="0" locked="0" layoutInCell="1" allowOverlap="1" wp14:anchorId="62E17458" wp14:editId="01711F92">
            <wp:simplePos x="0" y="0"/>
            <wp:positionH relativeFrom="margin">
              <wp:posOffset>-66675</wp:posOffset>
            </wp:positionH>
            <wp:positionV relativeFrom="paragraph">
              <wp:posOffset>187325</wp:posOffset>
            </wp:positionV>
            <wp:extent cx="487680" cy="495300"/>
            <wp:effectExtent l="0" t="0" r="0" b="0"/>
            <wp:wrapSquare wrapText="bothSides"/>
            <wp:docPr id="53" name="Picture 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300"/>
                    </a:xfrm>
                    <a:prstGeom prst="rect">
                      <a:avLst/>
                    </a:prstGeom>
                  </pic:spPr>
                </pic:pic>
              </a:graphicData>
            </a:graphic>
          </wp:anchor>
        </w:drawing>
      </w:r>
      <w:r w:rsidR="071D871F" w:rsidRPr="0019562D">
        <w:rPr>
          <w:rFonts w:cs="Arial"/>
          <w:bCs/>
          <w:color w:val="auto"/>
          <w:szCs w:val="44"/>
        </w:rPr>
        <w:t xml:space="preserve">Section </w:t>
      </w:r>
      <w:r w:rsidR="514990C7" w:rsidRPr="0019562D">
        <w:rPr>
          <w:rFonts w:cs="Arial"/>
          <w:bCs/>
          <w:color w:val="auto"/>
          <w:szCs w:val="44"/>
        </w:rPr>
        <w:t>3</w:t>
      </w:r>
      <w:r w:rsidR="071D871F" w:rsidRPr="0019562D">
        <w:rPr>
          <w:rFonts w:cs="Arial"/>
          <w:bCs/>
          <w:color w:val="auto"/>
          <w:szCs w:val="44"/>
        </w:rPr>
        <w:t xml:space="preserve">: </w:t>
      </w:r>
      <w:r w:rsidR="2BD82B64" w:rsidRPr="0019562D">
        <w:rPr>
          <w:rFonts w:cs="Arial"/>
          <w:bCs/>
          <w:color w:val="auto"/>
          <w:szCs w:val="44"/>
        </w:rPr>
        <w:t>View Report</w:t>
      </w:r>
      <w:bookmarkEnd w:id="27"/>
      <w:bookmarkEnd w:id="28"/>
    </w:p>
    <w:p w14:paraId="66621DC8" w14:textId="3437C6F9" w:rsidR="003908EC" w:rsidRPr="00D41616" w:rsidRDefault="00B37EBC" w:rsidP="381D0431">
      <w:pPr>
        <w:rPr>
          <w:rFonts w:ascii="Arial" w:hAnsi="Arial" w:cs="Arial"/>
        </w:rPr>
      </w:pPr>
      <w:r w:rsidRPr="00B37EBC">
        <w:rPr>
          <w:rFonts w:cs="Arial"/>
          <w:noProof/>
        </w:rPr>
        <mc:AlternateContent>
          <mc:Choice Requires="wps">
            <w:drawing>
              <wp:anchor distT="0" distB="0" distL="114300" distR="114300" simplePos="0" relativeHeight="251658243" behindDoc="0" locked="0" layoutInCell="1" allowOverlap="1" wp14:anchorId="77A9D5CD" wp14:editId="6BD4E4DA">
                <wp:simplePos x="0" y="0"/>
                <wp:positionH relativeFrom="column">
                  <wp:posOffset>0</wp:posOffset>
                </wp:positionH>
                <wp:positionV relativeFrom="paragraph">
                  <wp:posOffset>86995</wp:posOffset>
                </wp:positionV>
                <wp:extent cx="6812280" cy="15240"/>
                <wp:effectExtent l="0" t="0" r="26670" b="22860"/>
                <wp:wrapNone/>
                <wp:docPr id="49" name="Straight Connector 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12280" cy="1524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anchor>
            </w:drawing>
          </mc:Choice>
          <mc:Fallback xmlns:adec="http://schemas.microsoft.com/office/drawing/2017/decorative" xmlns:a14="http://schemas.microsoft.com/office/drawing/2010/main" xmlns:pic="http://schemas.openxmlformats.org/drawingml/2006/picture" xmlns:a="http://schemas.openxmlformats.org/drawingml/2006/main" xmlns:arto="http://schemas.microsoft.com/office/word/2006/arto">
            <w:pict>
              <v:line id="Straight Connector 49" style="position:absolute;z-index:251656197;visibility:visible;mso-wrap-style:square;mso-wrap-distance-left:9pt;mso-wrap-distance-top:0;mso-wrap-distance-right:9pt;mso-wrap-distance-bottom:0;mso-position-horizontal:absolute;mso-position-horizontal-relative:text;mso-position-vertical:absolute;mso-position-vertical-relative:text" alt="&quot;&quot;" o:spid="_x0000_s1026" strokecolor="black [3200]" strokeweight="2pt" from="0,6.85pt" to="536.4pt,8.05pt" w14:anchorId="2548FB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"/>
            </w:pict>
          </mc:Fallback>
        </mc:AlternateContent>
      </w:r>
      <w:bookmarkStart w:id="29" w:name="_Toc56176948"/>
    </w:p>
    <w:p w14:paraId="30991C0A" w14:textId="77777777" w:rsidR="00DB46E5" w:rsidRDefault="00DB46E5" w:rsidP="00931C43">
      <w:pPr>
        <w:pStyle w:val="Heading2"/>
        <w:rPr>
          <w:rFonts w:cs="Arial"/>
        </w:rPr>
      </w:pPr>
      <w:bookmarkStart w:id="30" w:name="_Toc58990676"/>
    </w:p>
    <w:p w14:paraId="0AA2A5A7" w14:textId="1C06167B" w:rsidR="00931C43" w:rsidRPr="000C6105" w:rsidRDefault="009B5139" w:rsidP="00931C43">
      <w:pPr>
        <w:pStyle w:val="Heading2"/>
        <w:rPr>
          <w:rFonts w:cs="Arial"/>
        </w:rPr>
      </w:pPr>
      <w:r>
        <w:rPr>
          <w:rFonts w:cs="Arial"/>
        </w:rPr>
        <w:t>3</w:t>
      </w:r>
      <w:r w:rsidR="00931C43" w:rsidRPr="000C6105">
        <w:rPr>
          <w:rFonts w:cs="Arial"/>
        </w:rPr>
        <w:t xml:space="preserve">.1 </w:t>
      </w:r>
      <w:r w:rsidR="00867870">
        <w:rPr>
          <w:rFonts w:cs="Arial"/>
        </w:rPr>
        <w:t xml:space="preserve">View </w:t>
      </w:r>
      <w:r w:rsidR="00F51409">
        <w:rPr>
          <w:rFonts w:cs="Arial"/>
        </w:rPr>
        <w:t>Accessibility Co</w:t>
      </w:r>
      <w:r w:rsidR="006A248F">
        <w:rPr>
          <w:rFonts w:cs="Arial"/>
        </w:rPr>
        <w:t xml:space="preserve">nformance </w:t>
      </w:r>
      <w:r w:rsidR="00931C43" w:rsidRPr="000C6105">
        <w:rPr>
          <w:rFonts w:cs="Arial"/>
        </w:rPr>
        <w:t>Report</w:t>
      </w:r>
      <w:bookmarkEnd w:id="29"/>
      <w:r w:rsidR="00867870">
        <w:rPr>
          <w:rFonts w:cs="Arial"/>
        </w:rPr>
        <w:t xml:space="preserve"> (ACR)</w:t>
      </w:r>
      <w:bookmarkEnd w:id="30"/>
    </w:p>
    <w:p w14:paraId="0B231D2A" w14:textId="2DC3F19E" w:rsidR="00D41616" w:rsidRDefault="793F2A97" w:rsidP="111EFE9A">
      <w:pPr>
        <w:rPr>
          <w:rFonts w:ascii="Arial" w:hAnsi="Arial" w:cs="Arial"/>
        </w:rPr>
      </w:pPr>
      <w:r w:rsidRPr="111EFE9A">
        <w:rPr>
          <w:rFonts w:ascii="Arial" w:hAnsi="Arial" w:cs="Arial"/>
        </w:rPr>
        <w:t xml:space="preserve">Once </w:t>
      </w:r>
      <w:r w:rsidR="19C830FF" w:rsidRPr="111EFE9A">
        <w:rPr>
          <w:rFonts w:ascii="Arial" w:hAnsi="Arial" w:cs="Arial"/>
        </w:rPr>
        <w:t xml:space="preserve">all test results are </w:t>
      </w:r>
      <w:r w:rsidR="02AC7030" w:rsidRPr="111EFE9A">
        <w:rPr>
          <w:rFonts w:ascii="Arial" w:hAnsi="Arial" w:cs="Arial"/>
        </w:rPr>
        <w:t>entered</w:t>
      </w:r>
      <w:r w:rsidR="344B39AB" w:rsidRPr="111EFE9A">
        <w:rPr>
          <w:rFonts w:ascii="Arial" w:hAnsi="Arial" w:cs="Arial"/>
        </w:rPr>
        <w:t>, generate</w:t>
      </w:r>
      <w:r w:rsidR="3FC476F2" w:rsidRPr="111EFE9A">
        <w:rPr>
          <w:rFonts w:ascii="Arial" w:hAnsi="Arial" w:cs="Arial"/>
        </w:rPr>
        <w:t xml:space="preserve"> a</w:t>
      </w:r>
      <w:r w:rsidR="344B39AB" w:rsidRPr="111EFE9A">
        <w:rPr>
          <w:rFonts w:ascii="Arial" w:hAnsi="Arial" w:cs="Arial"/>
        </w:rPr>
        <w:t xml:space="preserve"> </w:t>
      </w:r>
      <w:r w:rsidR="1ACD7BDE" w:rsidRPr="111EFE9A">
        <w:rPr>
          <w:rFonts w:ascii="Arial" w:hAnsi="Arial" w:cs="Arial"/>
        </w:rPr>
        <w:t xml:space="preserve">draft or final </w:t>
      </w:r>
      <w:r w:rsidR="12073EB1" w:rsidRPr="111EFE9A">
        <w:rPr>
          <w:rFonts w:ascii="Arial" w:hAnsi="Arial" w:cs="Arial"/>
        </w:rPr>
        <w:t>ACR</w:t>
      </w:r>
      <w:r w:rsidR="3FC476F2" w:rsidRPr="111EFE9A">
        <w:rPr>
          <w:rFonts w:ascii="Arial" w:hAnsi="Arial" w:cs="Arial"/>
        </w:rPr>
        <w:t>.</w:t>
      </w:r>
      <w:r w:rsidR="593FBF9F" w:rsidRPr="111EFE9A">
        <w:rPr>
          <w:rFonts w:ascii="Arial" w:hAnsi="Arial" w:cs="Arial"/>
        </w:rPr>
        <w:t xml:space="preserve"> </w:t>
      </w:r>
      <w:r w:rsidR="12073EB1" w:rsidRPr="111EFE9A">
        <w:rPr>
          <w:rFonts w:ascii="Arial" w:hAnsi="Arial" w:cs="Arial"/>
        </w:rPr>
        <w:t>There must be at</w:t>
      </w:r>
      <w:r w:rsidR="593FBF9F" w:rsidRPr="111EFE9A">
        <w:rPr>
          <w:rFonts w:ascii="Arial" w:hAnsi="Arial" w:cs="Arial"/>
        </w:rPr>
        <w:t xml:space="preserve"> least one valid test result </w:t>
      </w:r>
      <w:r w:rsidR="2461A5EE" w:rsidRPr="111EFE9A">
        <w:rPr>
          <w:rFonts w:ascii="Arial" w:hAnsi="Arial" w:cs="Arial"/>
        </w:rPr>
        <w:t xml:space="preserve">in order </w:t>
      </w:r>
      <w:r w:rsidR="6B3449FA" w:rsidRPr="111EFE9A">
        <w:rPr>
          <w:rFonts w:ascii="Arial" w:hAnsi="Arial" w:cs="Arial"/>
        </w:rPr>
        <w:t xml:space="preserve">to </w:t>
      </w:r>
      <w:r w:rsidR="593FBF9F" w:rsidRPr="111EFE9A">
        <w:rPr>
          <w:rFonts w:ascii="Arial" w:hAnsi="Arial" w:cs="Arial"/>
        </w:rPr>
        <w:t>view</w:t>
      </w:r>
      <w:r w:rsidR="2461A5EE" w:rsidRPr="111EFE9A">
        <w:rPr>
          <w:rFonts w:ascii="Arial" w:hAnsi="Arial" w:cs="Arial"/>
        </w:rPr>
        <w:t xml:space="preserve"> the report</w:t>
      </w:r>
      <w:r w:rsidR="593FBF9F" w:rsidRPr="111EFE9A">
        <w:rPr>
          <w:rFonts w:ascii="Arial" w:hAnsi="Arial" w:cs="Arial"/>
        </w:rPr>
        <w:t>.</w:t>
      </w:r>
      <w:r w:rsidR="12073EB1" w:rsidRPr="111EFE9A">
        <w:rPr>
          <w:rFonts w:ascii="Arial" w:hAnsi="Arial" w:cs="Arial"/>
        </w:rPr>
        <w:t xml:space="preserve"> A final report includes each defect detail, </w:t>
      </w:r>
      <w:r w:rsidR="3A33190C" w:rsidRPr="111EFE9A">
        <w:rPr>
          <w:rFonts w:ascii="Arial" w:hAnsi="Arial" w:cs="Arial"/>
        </w:rPr>
        <w:t>along with any</w:t>
      </w:r>
      <w:r w:rsidR="12073EB1" w:rsidRPr="111EFE9A">
        <w:rPr>
          <w:rFonts w:ascii="Arial" w:hAnsi="Arial" w:cs="Arial"/>
        </w:rPr>
        <w:t xml:space="preserve"> Disability Impact and </w:t>
      </w:r>
      <w:r w:rsidR="02AC7030" w:rsidRPr="111EFE9A">
        <w:rPr>
          <w:rFonts w:ascii="Arial" w:hAnsi="Arial" w:cs="Arial"/>
        </w:rPr>
        <w:t>o</w:t>
      </w:r>
      <w:r w:rsidR="12073EB1" w:rsidRPr="111EFE9A">
        <w:rPr>
          <w:rFonts w:ascii="Arial" w:hAnsi="Arial" w:cs="Arial"/>
        </w:rPr>
        <w:t xml:space="preserve">ther </w:t>
      </w:r>
      <w:r w:rsidR="02AC7030" w:rsidRPr="111EFE9A">
        <w:rPr>
          <w:rFonts w:ascii="Arial" w:hAnsi="Arial" w:cs="Arial"/>
        </w:rPr>
        <w:t>t</w:t>
      </w:r>
      <w:r w:rsidR="12073EB1" w:rsidRPr="111EFE9A">
        <w:rPr>
          <w:rFonts w:ascii="Arial" w:hAnsi="Arial" w:cs="Arial"/>
        </w:rPr>
        <w:t xml:space="preserve">est </w:t>
      </w:r>
      <w:r w:rsidR="02AC7030" w:rsidRPr="111EFE9A">
        <w:rPr>
          <w:rFonts w:ascii="Arial" w:hAnsi="Arial" w:cs="Arial"/>
        </w:rPr>
        <w:t>r</w:t>
      </w:r>
      <w:r w:rsidR="12073EB1" w:rsidRPr="111EFE9A">
        <w:rPr>
          <w:rFonts w:ascii="Arial" w:hAnsi="Arial" w:cs="Arial"/>
        </w:rPr>
        <w:t>esults for Hardware Test and Document Test</w:t>
      </w:r>
      <w:r w:rsidR="02AC7030" w:rsidRPr="111EFE9A">
        <w:rPr>
          <w:rFonts w:ascii="Arial" w:hAnsi="Arial" w:cs="Arial"/>
        </w:rPr>
        <w:t xml:space="preserve">. The View Report page is </w:t>
      </w:r>
      <w:r w:rsidR="60868858" w:rsidRPr="111EFE9A">
        <w:rPr>
          <w:rFonts w:ascii="Arial" w:hAnsi="Arial" w:cs="Arial"/>
        </w:rPr>
        <w:t>r</w:t>
      </w:r>
      <w:r w:rsidR="02AC7030" w:rsidRPr="111EFE9A">
        <w:rPr>
          <w:rFonts w:ascii="Arial" w:hAnsi="Arial" w:cs="Arial"/>
        </w:rPr>
        <w:t>ead-</w:t>
      </w:r>
      <w:r w:rsidR="60868858" w:rsidRPr="111EFE9A">
        <w:rPr>
          <w:rFonts w:ascii="Arial" w:hAnsi="Arial" w:cs="Arial"/>
        </w:rPr>
        <w:t>o</w:t>
      </w:r>
      <w:r w:rsidR="02AC7030" w:rsidRPr="111EFE9A">
        <w:rPr>
          <w:rFonts w:ascii="Arial" w:hAnsi="Arial" w:cs="Arial"/>
        </w:rPr>
        <w:t>nly</w:t>
      </w:r>
      <w:r w:rsidR="3A33190C" w:rsidRPr="111EFE9A">
        <w:rPr>
          <w:rFonts w:ascii="Arial" w:hAnsi="Arial" w:cs="Arial"/>
        </w:rPr>
        <w:t>,</w:t>
      </w:r>
      <w:r w:rsidR="02AC7030" w:rsidRPr="111EFE9A">
        <w:rPr>
          <w:rFonts w:ascii="Arial" w:hAnsi="Arial" w:cs="Arial"/>
        </w:rPr>
        <w:t xml:space="preserve"> so no changes can be made.</w:t>
      </w:r>
      <w:r w:rsidR="60868858" w:rsidRPr="111EFE9A">
        <w:rPr>
          <w:rFonts w:ascii="Arial" w:hAnsi="Arial" w:cs="Arial"/>
        </w:rPr>
        <w:t xml:space="preserve"> To make changes, Refer to </w:t>
      </w:r>
      <w:r w:rsidR="5BDD3BEB" w:rsidRPr="111EFE9A">
        <w:rPr>
          <w:rFonts w:ascii="Arial" w:hAnsi="Arial" w:cs="Arial"/>
        </w:rPr>
        <w:t>Section 2.</w:t>
      </w:r>
    </w:p>
    <w:p w14:paraId="2FA1661A" w14:textId="77777777" w:rsidR="00346810" w:rsidRDefault="00346810" w:rsidP="00867870">
      <w:pPr>
        <w:ind w:left="144"/>
        <w:rPr>
          <w:rFonts w:ascii="Arial" w:hAnsi="Arial" w:cs="Arial"/>
        </w:rPr>
      </w:pPr>
    </w:p>
    <w:p w14:paraId="4FABA532" w14:textId="2BA984E5" w:rsidR="000176C1" w:rsidRPr="006D512B" w:rsidRDefault="000176C1" w:rsidP="00761AB7">
      <w:pPr>
        <w:pStyle w:val="ListParagraph"/>
        <w:numPr>
          <w:ilvl w:val="0"/>
          <w:numId w:val="13"/>
        </w:numPr>
        <w:rPr>
          <w:rFonts w:ascii="Arial" w:hAnsi="Arial" w:cs="Arial"/>
          <w:b/>
          <w:bCs/>
        </w:rPr>
      </w:pPr>
      <w:r w:rsidRPr="006D512B">
        <w:rPr>
          <w:rFonts w:ascii="Arial" w:hAnsi="Arial" w:cs="Arial"/>
          <w:b/>
          <w:bCs/>
        </w:rPr>
        <w:t>Select View Report</w:t>
      </w:r>
    </w:p>
    <w:p w14:paraId="6D63340C" w14:textId="17FD3E2C" w:rsidR="000176C1" w:rsidRDefault="00867870" w:rsidP="000176C1">
      <w:pPr>
        <w:pStyle w:val="ListParagraph"/>
        <w:rPr>
          <w:rFonts w:ascii="Arial" w:hAnsi="Arial" w:cs="Arial"/>
        </w:rPr>
      </w:pPr>
      <w:r>
        <w:rPr>
          <w:rFonts w:ascii="Arial" w:hAnsi="Arial" w:cs="Arial"/>
        </w:rPr>
        <w:t xml:space="preserve">In the top menu, select </w:t>
      </w:r>
      <w:r w:rsidR="000176C1" w:rsidRPr="000176C1">
        <w:rPr>
          <w:rFonts w:ascii="Arial" w:hAnsi="Arial" w:cs="Arial"/>
        </w:rPr>
        <w:t>View Report</w:t>
      </w:r>
      <w:r>
        <w:rPr>
          <w:rFonts w:ascii="Arial" w:hAnsi="Arial" w:cs="Arial"/>
        </w:rPr>
        <w:t>.</w:t>
      </w:r>
    </w:p>
    <w:p w14:paraId="707685A0" w14:textId="474E2E68" w:rsidR="72CFA6FC" w:rsidRDefault="72CFA6FC" w:rsidP="72CFA6FC">
      <w:pPr>
        <w:pStyle w:val="ListParagraph"/>
        <w:rPr>
          <w:rFonts w:ascii="Arial" w:hAnsi="Arial" w:cs="Arial"/>
        </w:rPr>
      </w:pPr>
    </w:p>
    <w:p w14:paraId="7CD6C803" w14:textId="51190E3E" w:rsidR="3C1283A1" w:rsidRDefault="3C1283A1" w:rsidP="72CFA6FC">
      <w:pPr>
        <w:pStyle w:val="ListParagraph"/>
        <w:rPr>
          <w:rFonts w:ascii="Arial" w:hAnsi="Arial" w:cs="Arial"/>
        </w:rPr>
      </w:pPr>
      <w:r w:rsidRPr="72CFA6FC">
        <w:rPr>
          <w:rFonts w:ascii="Arial" w:hAnsi="Arial" w:cs="Arial"/>
          <w:i/>
          <w:iCs/>
        </w:rPr>
        <w:t xml:space="preserve">Keyboard Users have the option to skip to main page content using the hyperlink on top of page or </w:t>
      </w:r>
      <w:r w:rsidR="0098358B">
        <w:rPr>
          <w:rFonts w:ascii="Arial" w:hAnsi="Arial" w:cs="Arial"/>
          <w:i/>
          <w:iCs/>
        </w:rPr>
        <w:t xml:space="preserve">use shortcut </w:t>
      </w:r>
      <w:proofErr w:type="spellStart"/>
      <w:r w:rsidRPr="72CFA6FC">
        <w:rPr>
          <w:rFonts w:ascii="Arial" w:hAnsi="Arial" w:cs="Arial"/>
          <w:i/>
          <w:iCs/>
        </w:rPr>
        <w:t>Alt+M</w:t>
      </w:r>
      <w:proofErr w:type="spellEnd"/>
      <w:r w:rsidR="00A726A4">
        <w:rPr>
          <w:rFonts w:ascii="Arial" w:hAnsi="Arial" w:cs="Arial"/>
          <w:i/>
          <w:iCs/>
        </w:rPr>
        <w:t>.</w:t>
      </w:r>
    </w:p>
    <w:p w14:paraId="36A7F2ED" w14:textId="3BEC34C2" w:rsidR="000176C1" w:rsidRDefault="000176C1" w:rsidP="000176C1">
      <w:pPr>
        <w:pStyle w:val="ListParagraph"/>
        <w:rPr>
          <w:rFonts w:ascii="Arial" w:hAnsi="Arial" w:cs="Arial"/>
        </w:rPr>
      </w:pPr>
    </w:p>
    <w:p w14:paraId="429B5366" w14:textId="7CD57DAD" w:rsidR="009244EF" w:rsidRPr="009244EF" w:rsidRDefault="39A3878C" w:rsidP="009244EF">
      <w:pPr>
        <w:pStyle w:val="ListParagraph"/>
        <w:numPr>
          <w:ilvl w:val="0"/>
          <w:numId w:val="13"/>
        </w:numPr>
        <w:rPr>
          <w:rFonts w:ascii="Arial" w:hAnsi="Arial" w:cs="Arial"/>
          <w:b/>
          <w:bCs/>
        </w:rPr>
      </w:pPr>
      <w:r w:rsidRPr="7C9798A9">
        <w:rPr>
          <w:rStyle w:val="Strong"/>
          <w:rFonts w:ascii="Arial" w:hAnsi="Arial" w:cs="Arial"/>
        </w:rPr>
        <w:t xml:space="preserve">Select the </w:t>
      </w:r>
      <w:r w:rsidR="46E523A0" w:rsidRPr="7C9798A9">
        <w:rPr>
          <w:rStyle w:val="Strong"/>
          <w:rFonts w:ascii="Arial" w:hAnsi="Arial" w:cs="Arial"/>
        </w:rPr>
        <w:t>‘</w:t>
      </w:r>
      <w:r w:rsidRPr="7C9798A9">
        <w:rPr>
          <w:rStyle w:val="Strong"/>
          <w:rFonts w:ascii="Arial" w:hAnsi="Arial" w:cs="Arial"/>
        </w:rPr>
        <w:t>Choose File</w:t>
      </w:r>
      <w:r w:rsidR="46E523A0" w:rsidRPr="7C9798A9">
        <w:rPr>
          <w:rStyle w:val="Strong"/>
          <w:rFonts w:ascii="Arial" w:hAnsi="Arial" w:cs="Arial"/>
        </w:rPr>
        <w:t>’</w:t>
      </w:r>
      <w:r w:rsidRPr="7C9798A9">
        <w:rPr>
          <w:rStyle w:val="Strong"/>
          <w:rFonts w:ascii="Arial" w:hAnsi="Arial" w:cs="Arial"/>
        </w:rPr>
        <w:t xml:space="preserve"> Button </w:t>
      </w:r>
      <w:r>
        <w:br/>
      </w:r>
      <w:r w:rsidR="726FD58F">
        <w:rPr>
          <w:noProof/>
        </w:rPr>
        <w:drawing>
          <wp:inline distT="0" distB="0" distL="0" distR="0" wp14:anchorId="1ACA8521" wp14:editId="2E682CE6">
            <wp:extent cx="2176780" cy="351790"/>
            <wp:effectExtent l="0" t="0" r="0" b="0"/>
            <wp:docPr id="21" name="Picture 21" descr="Gray button that says Choose File and No file chosen." title="Choose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6780" cy="351790"/>
                    </a:xfrm>
                    <a:prstGeom prst="rect">
                      <a:avLst/>
                    </a:prstGeom>
                  </pic:spPr>
                </pic:pic>
              </a:graphicData>
            </a:graphic>
          </wp:inline>
        </w:drawing>
      </w:r>
    </w:p>
    <w:p w14:paraId="1EC157BE" w14:textId="28949CB5" w:rsidR="000176C1" w:rsidRPr="009244EF" w:rsidRDefault="00867870" w:rsidP="009244EF">
      <w:pPr>
        <w:pStyle w:val="ListParagraph"/>
        <w:rPr>
          <w:rFonts w:ascii="Arial" w:hAnsi="Arial" w:cs="Arial"/>
          <w:b/>
          <w:bCs/>
        </w:rPr>
      </w:pPr>
      <w:r w:rsidRPr="009244EF">
        <w:rPr>
          <w:rFonts w:ascii="Arial" w:hAnsi="Arial" w:cs="Arial"/>
        </w:rPr>
        <w:t xml:space="preserve">Locate the Test Results File </w:t>
      </w:r>
      <w:r w:rsidR="000176C1" w:rsidRPr="009244EF">
        <w:rPr>
          <w:rFonts w:ascii="Arial" w:hAnsi="Arial" w:cs="Arial"/>
        </w:rPr>
        <w:t>JSON file</w:t>
      </w:r>
      <w:r w:rsidRPr="009244EF">
        <w:rPr>
          <w:rFonts w:ascii="Arial" w:hAnsi="Arial" w:cs="Arial"/>
        </w:rPr>
        <w:t>.  By default, JSON file</w:t>
      </w:r>
      <w:r w:rsidR="00B15372">
        <w:rPr>
          <w:rFonts w:ascii="Arial" w:hAnsi="Arial" w:cs="Arial"/>
        </w:rPr>
        <w:t>s</w:t>
      </w:r>
      <w:r w:rsidRPr="009244EF" w:rsidDel="00B15372">
        <w:rPr>
          <w:rFonts w:ascii="Arial" w:hAnsi="Arial" w:cs="Arial"/>
        </w:rPr>
        <w:t xml:space="preserve"> </w:t>
      </w:r>
      <w:r w:rsidR="00B15372">
        <w:rPr>
          <w:rFonts w:ascii="Arial" w:hAnsi="Arial" w:cs="Arial"/>
        </w:rPr>
        <w:t>are</w:t>
      </w:r>
      <w:r w:rsidRPr="009244EF">
        <w:rPr>
          <w:rFonts w:ascii="Arial" w:hAnsi="Arial" w:cs="Arial"/>
        </w:rPr>
        <w:t xml:space="preserve"> saved</w:t>
      </w:r>
      <w:r w:rsidR="00346810" w:rsidRPr="009244EF">
        <w:rPr>
          <w:rFonts w:ascii="Arial" w:hAnsi="Arial" w:cs="Arial"/>
        </w:rPr>
        <w:t xml:space="preserve"> in the</w:t>
      </w:r>
      <w:r w:rsidRPr="009244EF">
        <w:rPr>
          <w:rFonts w:ascii="Arial" w:hAnsi="Arial" w:cs="Arial"/>
        </w:rPr>
        <w:t xml:space="preserve"> </w:t>
      </w:r>
      <w:r w:rsidR="00B15372">
        <w:rPr>
          <w:rFonts w:ascii="Arial" w:hAnsi="Arial" w:cs="Arial"/>
        </w:rPr>
        <w:t>D</w:t>
      </w:r>
      <w:r w:rsidRPr="009244EF">
        <w:rPr>
          <w:rFonts w:ascii="Arial" w:hAnsi="Arial" w:cs="Arial"/>
        </w:rPr>
        <w:t xml:space="preserve">ownloads </w:t>
      </w:r>
      <w:r w:rsidR="00346810" w:rsidRPr="009244EF">
        <w:rPr>
          <w:rFonts w:ascii="Arial" w:hAnsi="Arial" w:cs="Arial"/>
        </w:rPr>
        <w:t>folder (Refer to 2.5)</w:t>
      </w:r>
      <w:r w:rsidR="000176C1" w:rsidRPr="009244EF">
        <w:rPr>
          <w:rFonts w:ascii="Arial" w:hAnsi="Arial" w:cs="Arial"/>
        </w:rPr>
        <w:t>.</w:t>
      </w:r>
      <w:r w:rsidR="00A65FF3" w:rsidRPr="009244EF">
        <w:rPr>
          <w:rFonts w:ascii="Arial" w:hAnsi="Arial" w:cs="Arial"/>
        </w:rPr>
        <w:t xml:space="preserve"> </w:t>
      </w:r>
      <w:r w:rsidR="00346810" w:rsidRPr="009244EF">
        <w:rPr>
          <w:rFonts w:ascii="Arial" w:hAnsi="Arial" w:cs="Arial"/>
        </w:rPr>
        <w:t xml:space="preserve">Once found, </w:t>
      </w:r>
      <w:r w:rsidR="00A65FF3" w:rsidRPr="009244EF">
        <w:rPr>
          <w:rFonts w:ascii="Arial" w:hAnsi="Arial" w:cs="Arial"/>
        </w:rPr>
        <w:t xml:space="preserve">select </w:t>
      </w:r>
      <w:r w:rsidR="00B15372">
        <w:rPr>
          <w:rFonts w:ascii="Arial" w:hAnsi="Arial" w:cs="Arial"/>
        </w:rPr>
        <w:t>O</w:t>
      </w:r>
      <w:r w:rsidR="00A65FF3" w:rsidRPr="009244EF">
        <w:rPr>
          <w:rFonts w:ascii="Arial" w:hAnsi="Arial" w:cs="Arial"/>
        </w:rPr>
        <w:t xml:space="preserve">pen. The </w:t>
      </w:r>
      <w:r w:rsidR="0025561F">
        <w:rPr>
          <w:rFonts w:ascii="Arial" w:hAnsi="Arial" w:cs="Arial"/>
        </w:rPr>
        <w:t>label</w:t>
      </w:r>
      <w:r w:rsidR="0025561F" w:rsidRPr="009244EF">
        <w:rPr>
          <w:rFonts w:ascii="Arial" w:hAnsi="Arial" w:cs="Arial"/>
        </w:rPr>
        <w:t xml:space="preserve"> </w:t>
      </w:r>
      <w:r w:rsidR="00DB46E5">
        <w:rPr>
          <w:rFonts w:ascii="Arial" w:hAnsi="Arial" w:cs="Arial"/>
        </w:rPr>
        <w:t>on</w:t>
      </w:r>
      <w:r w:rsidR="00A65FF3" w:rsidRPr="009244EF">
        <w:rPr>
          <w:rFonts w:ascii="Arial" w:hAnsi="Arial" w:cs="Arial"/>
        </w:rPr>
        <w:t xml:space="preserve"> the button</w:t>
      </w:r>
      <w:r w:rsidR="00DB46E5">
        <w:rPr>
          <w:rFonts w:ascii="Arial" w:hAnsi="Arial" w:cs="Arial"/>
        </w:rPr>
        <w:t xml:space="preserve"> changes to ‘Load Results’</w:t>
      </w:r>
      <w:r w:rsidR="00A65FF3" w:rsidRPr="009244EF">
        <w:rPr>
          <w:rFonts w:ascii="Arial" w:hAnsi="Arial" w:cs="Arial"/>
        </w:rPr>
        <w:t>.</w:t>
      </w:r>
    </w:p>
    <w:p w14:paraId="6C91D79B" w14:textId="03B4409B" w:rsidR="005F4C77" w:rsidRDefault="005F4C77" w:rsidP="000176C1">
      <w:pPr>
        <w:pStyle w:val="ListParagraph"/>
        <w:rPr>
          <w:rFonts w:ascii="Arial" w:hAnsi="Arial" w:cs="Arial"/>
        </w:rPr>
      </w:pPr>
    </w:p>
    <w:p w14:paraId="3410B769" w14:textId="5AF86284" w:rsidR="00771CA9" w:rsidRPr="00771CA9" w:rsidRDefault="005F4C77" w:rsidP="00761AB7">
      <w:pPr>
        <w:pStyle w:val="ListParagraph"/>
        <w:numPr>
          <w:ilvl w:val="0"/>
          <w:numId w:val="13"/>
        </w:numPr>
        <w:rPr>
          <w:b/>
        </w:rPr>
      </w:pPr>
      <w:r w:rsidRPr="005F4C77">
        <w:rPr>
          <w:rFonts w:ascii="Arial" w:hAnsi="Arial" w:cs="Arial"/>
          <w:b/>
        </w:rPr>
        <w:t xml:space="preserve">Select </w:t>
      </w:r>
      <w:r w:rsidR="00A65FF3">
        <w:rPr>
          <w:rFonts w:ascii="Arial" w:hAnsi="Arial" w:cs="Arial"/>
          <w:b/>
        </w:rPr>
        <w:t>‘</w:t>
      </w:r>
      <w:r w:rsidRPr="005F4C77">
        <w:rPr>
          <w:rFonts w:ascii="Arial" w:hAnsi="Arial" w:cs="Arial"/>
          <w:b/>
        </w:rPr>
        <w:t>Load</w:t>
      </w:r>
      <w:r w:rsidR="00A65FF3">
        <w:rPr>
          <w:rFonts w:ascii="Arial" w:hAnsi="Arial" w:cs="Arial"/>
          <w:b/>
        </w:rPr>
        <w:t xml:space="preserve"> Results’</w:t>
      </w:r>
      <w:r w:rsidRPr="005F4C77">
        <w:rPr>
          <w:rFonts w:ascii="Arial" w:hAnsi="Arial" w:cs="Arial"/>
          <w:b/>
        </w:rPr>
        <w:t xml:space="preserve"> Button </w:t>
      </w:r>
      <w:r>
        <w:br/>
      </w:r>
      <w:r w:rsidR="00A65FF3" w:rsidRPr="00A65FF3">
        <w:rPr>
          <w:rFonts w:ascii="Arial" w:hAnsi="Arial" w:cs="Arial"/>
          <w:bCs/>
        </w:rPr>
        <w:t xml:space="preserve">A </w:t>
      </w:r>
      <w:r w:rsidR="0025561F">
        <w:rPr>
          <w:rFonts w:ascii="Arial" w:hAnsi="Arial" w:cs="Arial"/>
          <w:bCs/>
        </w:rPr>
        <w:t>m</w:t>
      </w:r>
      <w:r w:rsidR="006B2BE8">
        <w:rPr>
          <w:rFonts w:ascii="Arial" w:hAnsi="Arial" w:cs="Arial"/>
          <w:bCs/>
        </w:rPr>
        <w:t xml:space="preserve">odal </w:t>
      </w:r>
      <w:r w:rsidR="00F9140A">
        <w:rPr>
          <w:rFonts w:ascii="Arial" w:hAnsi="Arial" w:cs="Arial"/>
          <w:bCs/>
        </w:rPr>
        <w:t>di</w:t>
      </w:r>
      <w:r w:rsidR="0025561F">
        <w:rPr>
          <w:rFonts w:ascii="Arial" w:hAnsi="Arial" w:cs="Arial"/>
          <w:bCs/>
        </w:rPr>
        <w:t>alog</w:t>
      </w:r>
      <w:r w:rsidR="00A65FF3" w:rsidRPr="00A65FF3">
        <w:rPr>
          <w:rFonts w:ascii="Arial" w:hAnsi="Arial" w:cs="Arial"/>
          <w:bCs/>
        </w:rPr>
        <w:t xml:space="preserve"> box will appear </w:t>
      </w:r>
      <w:r w:rsidR="00A65FF3">
        <w:rPr>
          <w:rFonts w:ascii="Arial" w:hAnsi="Arial" w:cs="Arial"/>
          <w:bCs/>
        </w:rPr>
        <w:t>with a tool tip that states,</w:t>
      </w:r>
      <w:r w:rsidR="00A65FF3" w:rsidRPr="00A65FF3">
        <w:rPr>
          <w:rFonts w:ascii="Arial" w:hAnsi="Arial" w:cs="Arial"/>
          <w:bCs/>
        </w:rPr>
        <w:t xml:space="preserve"> </w:t>
      </w:r>
      <w:r w:rsidR="0025561F">
        <w:rPr>
          <w:rFonts w:ascii="Arial" w:hAnsi="Arial" w:cs="Arial"/>
          <w:bCs/>
        </w:rPr>
        <w:t>“</w:t>
      </w:r>
      <w:r w:rsidR="00A65FF3" w:rsidRPr="00A65FF3">
        <w:rPr>
          <w:rFonts w:ascii="Arial" w:hAnsi="Arial" w:cs="Arial"/>
          <w:bCs/>
        </w:rPr>
        <w:t>To save printer friendly HTML file, select the keyboard shortcut (</w:t>
      </w:r>
      <w:proofErr w:type="spellStart"/>
      <w:r w:rsidR="00A65FF3" w:rsidRPr="00A65FF3">
        <w:rPr>
          <w:rFonts w:ascii="Arial" w:hAnsi="Arial" w:cs="Arial"/>
          <w:bCs/>
        </w:rPr>
        <w:t>Alt+S</w:t>
      </w:r>
      <w:proofErr w:type="spellEnd"/>
      <w:r w:rsidR="00A65FF3" w:rsidRPr="00A65FF3">
        <w:rPr>
          <w:rFonts w:ascii="Arial" w:hAnsi="Arial" w:cs="Arial"/>
          <w:bCs/>
        </w:rPr>
        <w:t xml:space="preserve">) or </w:t>
      </w:r>
      <w:r w:rsidR="00802BA2">
        <w:rPr>
          <w:rFonts w:ascii="Arial" w:hAnsi="Arial" w:cs="Arial"/>
          <w:bCs/>
        </w:rPr>
        <w:t>‘</w:t>
      </w:r>
      <w:r w:rsidR="00A65FF3" w:rsidRPr="00A65FF3">
        <w:rPr>
          <w:rFonts w:ascii="Arial" w:hAnsi="Arial" w:cs="Arial"/>
          <w:bCs/>
        </w:rPr>
        <w:t>Save</w:t>
      </w:r>
      <w:r w:rsidR="00802BA2">
        <w:rPr>
          <w:rFonts w:ascii="Arial" w:hAnsi="Arial" w:cs="Arial"/>
          <w:bCs/>
        </w:rPr>
        <w:t>’</w:t>
      </w:r>
      <w:r w:rsidR="00A65FF3" w:rsidRPr="00A65FF3">
        <w:rPr>
          <w:rFonts w:ascii="Arial" w:hAnsi="Arial" w:cs="Arial"/>
          <w:bCs/>
        </w:rPr>
        <w:t xml:space="preserve"> button located at the bottom of the page.</w:t>
      </w:r>
      <w:r w:rsidR="00A65FF3">
        <w:rPr>
          <w:rFonts w:ascii="Arial" w:hAnsi="Arial" w:cs="Arial"/>
          <w:bCs/>
        </w:rPr>
        <w:t xml:space="preserve"> Select </w:t>
      </w:r>
      <w:r w:rsidR="00771CA9">
        <w:rPr>
          <w:rFonts w:ascii="Arial" w:hAnsi="Arial" w:cs="Arial"/>
          <w:bCs/>
        </w:rPr>
        <w:t>‘</w:t>
      </w:r>
      <w:r w:rsidR="00A65FF3">
        <w:rPr>
          <w:rFonts w:ascii="Arial" w:hAnsi="Arial" w:cs="Arial"/>
          <w:bCs/>
        </w:rPr>
        <w:t>OK</w:t>
      </w:r>
      <w:r w:rsidR="00771CA9">
        <w:rPr>
          <w:rFonts w:ascii="Arial" w:hAnsi="Arial" w:cs="Arial"/>
          <w:bCs/>
        </w:rPr>
        <w:t>’</w:t>
      </w:r>
      <w:r w:rsidR="00A65FF3">
        <w:rPr>
          <w:rFonts w:ascii="Arial" w:hAnsi="Arial" w:cs="Arial"/>
          <w:bCs/>
        </w:rPr>
        <w:t xml:space="preserve"> </w:t>
      </w:r>
      <w:r w:rsidR="00771CA9">
        <w:rPr>
          <w:rFonts w:ascii="Arial" w:hAnsi="Arial" w:cs="Arial"/>
          <w:bCs/>
        </w:rPr>
        <w:t xml:space="preserve">button </w:t>
      </w:r>
      <w:r w:rsidR="00A65FF3">
        <w:rPr>
          <w:rFonts w:ascii="Arial" w:hAnsi="Arial" w:cs="Arial"/>
          <w:bCs/>
        </w:rPr>
        <w:t>to close.</w:t>
      </w:r>
      <w:r w:rsidR="0025561F">
        <w:rPr>
          <w:rFonts w:ascii="Arial" w:hAnsi="Arial" w:cs="Arial"/>
          <w:bCs/>
        </w:rPr>
        <w:t>”</w:t>
      </w:r>
      <w:r w:rsidR="00A65FF3">
        <w:rPr>
          <w:rFonts w:ascii="Arial" w:hAnsi="Arial" w:cs="Arial"/>
          <w:bCs/>
        </w:rPr>
        <w:t xml:space="preserve"> </w:t>
      </w:r>
      <w:r>
        <w:br/>
      </w:r>
      <w:r>
        <w:br/>
      </w:r>
      <w:r w:rsidR="00B02D37">
        <w:rPr>
          <w:rFonts w:ascii="Arial" w:hAnsi="Arial" w:cs="Arial"/>
        </w:rPr>
        <w:t xml:space="preserve">After a file is loaded, the ‘Select File’ button is hidden. </w:t>
      </w:r>
      <w:r w:rsidR="59FA0E58" w:rsidRPr="1614E088">
        <w:rPr>
          <w:rFonts w:ascii="Arial" w:hAnsi="Arial" w:cs="Arial"/>
        </w:rPr>
        <w:t xml:space="preserve">To load a different file, reload the page </w:t>
      </w:r>
      <w:r w:rsidR="00B02D37">
        <w:rPr>
          <w:rFonts w:ascii="Arial" w:hAnsi="Arial" w:cs="Arial"/>
        </w:rPr>
        <w:t>from</w:t>
      </w:r>
      <w:r w:rsidR="59FA0E58" w:rsidRPr="1614E088">
        <w:rPr>
          <w:rFonts w:ascii="Arial" w:hAnsi="Arial" w:cs="Arial"/>
        </w:rPr>
        <w:t xml:space="preserve"> the browser menu.</w:t>
      </w:r>
      <w:r>
        <w:br/>
      </w:r>
      <w:r w:rsidR="00EF61F4">
        <w:br/>
      </w:r>
      <w:r w:rsidRPr="00A65FF3">
        <w:rPr>
          <w:rFonts w:ascii="Arial" w:hAnsi="Arial" w:cs="Arial"/>
        </w:rPr>
        <w:t xml:space="preserve">The </w:t>
      </w:r>
      <w:r w:rsidR="00771CA9">
        <w:rPr>
          <w:rFonts w:ascii="Arial" w:hAnsi="Arial" w:cs="Arial"/>
        </w:rPr>
        <w:t>page</w:t>
      </w:r>
      <w:r w:rsidRPr="00A65FF3">
        <w:rPr>
          <w:rFonts w:ascii="Arial" w:hAnsi="Arial" w:cs="Arial"/>
        </w:rPr>
        <w:t xml:space="preserve"> will display</w:t>
      </w:r>
      <w:r w:rsidR="00771CA9">
        <w:rPr>
          <w:rFonts w:ascii="Arial" w:hAnsi="Arial" w:cs="Arial"/>
        </w:rPr>
        <w:t>:</w:t>
      </w:r>
    </w:p>
    <w:p w14:paraId="456AF1AD" w14:textId="697E0582" w:rsidR="006B2BE8" w:rsidRDefault="00802BA2" w:rsidP="00761AB7">
      <w:pPr>
        <w:pStyle w:val="ListParagraph"/>
        <w:numPr>
          <w:ilvl w:val="1"/>
          <w:numId w:val="13"/>
        </w:numPr>
        <w:rPr>
          <w:rFonts w:ascii="Arial" w:hAnsi="Arial" w:cs="Arial"/>
          <w:bCs/>
        </w:rPr>
      </w:pPr>
      <w:r>
        <w:rPr>
          <w:rFonts w:ascii="Arial" w:hAnsi="Arial" w:cs="Arial"/>
          <w:bCs/>
        </w:rPr>
        <w:t>‘</w:t>
      </w:r>
      <w:r w:rsidR="006B2BE8" w:rsidRPr="006B2BE8">
        <w:rPr>
          <w:rFonts w:ascii="Arial" w:hAnsi="Arial" w:cs="Arial"/>
          <w:bCs/>
        </w:rPr>
        <w:t>Product Section</w:t>
      </w:r>
      <w:r>
        <w:rPr>
          <w:rFonts w:ascii="Arial" w:hAnsi="Arial" w:cs="Arial"/>
          <w:bCs/>
        </w:rPr>
        <w:t>’</w:t>
      </w:r>
      <w:r w:rsidR="006B2BE8" w:rsidRPr="006B2BE8">
        <w:rPr>
          <w:rFonts w:ascii="Arial" w:hAnsi="Arial" w:cs="Arial"/>
          <w:bCs/>
        </w:rPr>
        <w:t xml:space="preserve"> Show/Hide Button</w:t>
      </w:r>
    </w:p>
    <w:p w14:paraId="28995261" w14:textId="1BB223B2"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Testing Information Section</w:t>
      </w:r>
      <w:r>
        <w:rPr>
          <w:rFonts w:ascii="Arial" w:hAnsi="Arial" w:cs="Arial"/>
          <w:bCs/>
        </w:rPr>
        <w:t>’</w:t>
      </w:r>
      <w:r w:rsidR="006B2BE8">
        <w:rPr>
          <w:rFonts w:ascii="Arial" w:hAnsi="Arial" w:cs="Arial"/>
          <w:bCs/>
        </w:rPr>
        <w:t xml:space="preserve"> </w:t>
      </w:r>
      <w:r w:rsidR="006B2BE8" w:rsidRPr="006B2BE8">
        <w:rPr>
          <w:rFonts w:ascii="Arial" w:hAnsi="Arial" w:cs="Arial"/>
          <w:bCs/>
        </w:rPr>
        <w:t>Show/Hide Button</w:t>
      </w:r>
    </w:p>
    <w:p w14:paraId="42D64809" w14:textId="6EE2F9FB"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Test Environment Section</w:t>
      </w:r>
      <w:r>
        <w:rPr>
          <w:rFonts w:ascii="Arial" w:hAnsi="Arial" w:cs="Arial"/>
          <w:bCs/>
        </w:rPr>
        <w:t>’</w:t>
      </w:r>
      <w:r w:rsidR="006B2BE8">
        <w:rPr>
          <w:rFonts w:ascii="Arial" w:hAnsi="Arial" w:cs="Arial"/>
          <w:bCs/>
        </w:rPr>
        <w:t xml:space="preserve"> </w:t>
      </w:r>
      <w:r w:rsidR="006B2BE8" w:rsidRPr="006B2BE8">
        <w:rPr>
          <w:rFonts w:ascii="Arial" w:hAnsi="Arial" w:cs="Arial"/>
          <w:bCs/>
        </w:rPr>
        <w:t>Show/Hide Button</w:t>
      </w:r>
    </w:p>
    <w:p w14:paraId="40DA5A77" w14:textId="3263441C" w:rsidR="006B2BE8" w:rsidRDefault="00802BA2" w:rsidP="00761AB7">
      <w:pPr>
        <w:pStyle w:val="ListParagraph"/>
        <w:numPr>
          <w:ilvl w:val="1"/>
          <w:numId w:val="13"/>
        </w:numPr>
        <w:rPr>
          <w:rFonts w:ascii="Arial" w:hAnsi="Arial" w:cs="Arial"/>
          <w:bCs/>
        </w:rPr>
      </w:pPr>
      <w:r>
        <w:rPr>
          <w:rFonts w:ascii="Arial" w:hAnsi="Arial" w:cs="Arial"/>
          <w:bCs/>
        </w:rPr>
        <w:t>‘</w:t>
      </w:r>
      <w:r w:rsidR="006B2BE8">
        <w:rPr>
          <w:rFonts w:ascii="Arial" w:hAnsi="Arial" w:cs="Arial"/>
          <w:bCs/>
        </w:rPr>
        <w:t xml:space="preserve">Terms </w:t>
      </w:r>
      <w:r w:rsidR="001E336C" w:rsidRPr="001E336C">
        <w:rPr>
          <w:rFonts w:ascii="Arial" w:hAnsi="Arial" w:cs="Arial"/>
          <w:bCs/>
        </w:rPr>
        <w:t>Used in the Conformance Level Section</w:t>
      </w:r>
      <w:r>
        <w:rPr>
          <w:rFonts w:ascii="Arial" w:hAnsi="Arial" w:cs="Arial"/>
          <w:bCs/>
        </w:rPr>
        <w:t>’</w:t>
      </w:r>
      <w:r w:rsidR="001E336C" w:rsidRPr="001E336C">
        <w:rPr>
          <w:rFonts w:ascii="Arial" w:hAnsi="Arial" w:cs="Arial"/>
          <w:bCs/>
        </w:rPr>
        <w:t xml:space="preserve"> </w:t>
      </w:r>
      <w:r w:rsidR="006B2BE8" w:rsidRPr="006B2BE8">
        <w:rPr>
          <w:rFonts w:ascii="Arial" w:hAnsi="Arial" w:cs="Arial"/>
          <w:bCs/>
        </w:rPr>
        <w:t>Show/Hide Button</w:t>
      </w:r>
    </w:p>
    <w:p w14:paraId="59A55CCC" w14:textId="5222E0EA" w:rsidR="00771CA9" w:rsidRPr="00EE18AB" w:rsidRDefault="00771CA9" w:rsidP="00761AB7">
      <w:pPr>
        <w:pStyle w:val="ListParagraph"/>
        <w:numPr>
          <w:ilvl w:val="0"/>
          <w:numId w:val="19"/>
        </w:numPr>
        <w:rPr>
          <w:rFonts w:ascii="Arial" w:hAnsi="Arial" w:cs="Arial"/>
          <w:bCs/>
        </w:rPr>
      </w:pPr>
      <w:r w:rsidRPr="00EE18AB">
        <w:rPr>
          <w:rFonts w:ascii="Arial" w:hAnsi="Arial" w:cs="Arial"/>
        </w:rPr>
        <w:t>Test Method</w:t>
      </w:r>
    </w:p>
    <w:p w14:paraId="5147BEC1" w14:textId="77777777" w:rsidR="00771CA9" w:rsidRPr="00771CA9" w:rsidRDefault="00771CA9" w:rsidP="00761AB7">
      <w:pPr>
        <w:pStyle w:val="ListParagraph"/>
        <w:numPr>
          <w:ilvl w:val="1"/>
          <w:numId w:val="13"/>
        </w:numPr>
        <w:rPr>
          <w:rFonts w:ascii="Arial" w:hAnsi="Arial" w:cs="Arial"/>
          <w:b/>
        </w:rPr>
      </w:pPr>
      <w:r>
        <w:rPr>
          <w:rFonts w:ascii="Arial" w:hAnsi="Arial" w:cs="Arial"/>
        </w:rPr>
        <w:t>Testing Method Version</w:t>
      </w:r>
    </w:p>
    <w:p w14:paraId="19C774B7" w14:textId="10F84063" w:rsidR="00771CA9" w:rsidRPr="00723BEC" w:rsidRDefault="00771CA9" w:rsidP="00761AB7">
      <w:pPr>
        <w:pStyle w:val="ListParagraph"/>
        <w:numPr>
          <w:ilvl w:val="1"/>
          <w:numId w:val="13"/>
        </w:numPr>
        <w:rPr>
          <w:rFonts w:ascii="Arial" w:hAnsi="Arial" w:cs="Arial"/>
          <w:b/>
        </w:rPr>
      </w:pPr>
      <w:r>
        <w:rPr>
          <w:rFonts w:ascii="Arial" w:hAnsi="Arial" w:cs="Arial"/>
        </w:rPr>
        <w:t>Review Date</w:t>
      </w:r>
    </w:p>
    <w:p w14:paraId="1ECAC2A0" w14:textId="419E1087" w:rsidR="00723BEC" w:rsidRPr="00771CA9" w:rsidRDefault="00723BEC" w:rsidP="00761AB7">
      <w:pPr>
        <w:pStyle w:val="ListParagraph"/>
        <w:numPr>
          <w:ilvl w:val="1"/>
          <w:numId w:val="13"/>
        </w:numPr>
        <w:rPr>
          <w:rFonts w:ascii="Arial" w:hAnsi="Arial" w:cs="Arial"/>
          <w:b/>
        </w:rPr>
      </w:pPr>
      <w:r>
        <w:rPr>
          <w:rFonts w:ascii="Arial" w:hAnsi="Arial" w:cs="Arial"/>
        </w:rPr>
        <w:t xml:space="preserve">Note: </w:t>
      </w:r>
      <w:r w:rsidR="00206663">
        <w:rPr>
          <w:rFonts w:ascii="Arial" w:hAnsi="Arial" w:cs="Arial"/>
        </w:rPr>
        <w:t>‘</w:t>
      </w:r>
      <w:r w:rsidRPr="00723BEC">
        <w:rPr>
          <w:rFonts w:ascii="Arial" w:hAnsi="Arial" w:cs="Arial"/>
        </w:rPr>
        <w:t>This is a Draft report. For final report, please input results for all tests</w:t>
      </w:r>
      <w:r w:rsidR="003D2E91">
        <w:rPr>
          <w:rFonts w:ascii="Arial" w:hAnsi="Arial" w:cs="Arial"/>
        </w:rPr>
        <w:t>.</w:t>
      </w:r>
      <w:r w:rsidR="00206663">
        <w:rPr>
          <w:rFonts w:ascii="Arial" w:hAnsi="Arial" w:cs="Arial"/>
        </w:rPr>
        <w:t>’</w:t>
      </w:r>
    </w:p>
    <w:p w14:paraId="40259848" w14:textId="77777777" w:rsidR="00771CA9" w:rsidRPr="00771CA9" w:rsidRDefault="00771CA9" w:rsidP="00761AB7">
      <w:pPr>
        <w:pStyle w:val="ListParagraph"/>
        <w:numPr>
          <w:ilvl w:val="1"/>
          <w:numId w:val="13"/>
        </w:numPr>
        <w:rPr>
          <w:rFonts w:ascii="Arial" w:hAnsi="Arial" w:cs="Arial"/>
          <w:b/>
        </w:rPr>
      </w:pPr>
      <w:r>
        <w:rPr>
          <w:rFonts w:ascii="Arial" w:hAnsi="Arial" w:cs="Arial"/>
        </w:rPr>
        <w:t>WCAG Report</w:t>
      </w:r>
    </w:p>
    <w:p w14:paraId="4B3FE0DD" w14:textId="6A7D1A4B" w:rsidR="00771CA9" w:rsidRPr="00233AAE" w:rsidRDefault="00723BEC" w:rsidP="00761AB7">
      <w:pPr>
        <w:pStyle w:val="ListParagraph"/>
        <w:numPr>
          <w:ilvl w:val="1"/>
          <w:numId w:val="13"/>
        </w:numPr>
        <w:rPr>
          <w:rFonts w:ascii="Arial" w:hAnsi="Arial" w:cs="Arial"/>
          <w:b/>
        </w:rPr>
      </w:pPr>
      <w:r>
        <w:rPr>
          <w:rFonts w:ascii="Arial" w:hAnsi="Arial" w:cs="Arial"/>
        </w:rPr>
        <w:t>Filter Results Option</w:t>
      </w:r>
      <w:r w:rsidR="00771CA9">
        <w:br/>
      </w:r>
      <w:r w:rsidR="00337176">
        <w:rPr>
          <w:rFonts w:ascii="Arial" w:hAnsi="Arial" w:cs="Arial"/>
        </w:rPr>
        <w:t xml:space="preserve">  </w:t>
      </w:r>
      <w:r>
        <w:rPr>
          <w:rFonts w:ascii="Arial" w:hAnsi="Arial" w:cs="Arial"/>
        </w:rPr>
        <w:t>A dropdown menu</w:t>
      </w:r>
      <w:r w:rsidR="00206663">
        <w:rPr>
          <w:rFonts w:ascii="Arial" w:hAnsi="Arial" w:cs="Arial"/>
        </w:rPr>
        <w:t xml:space="preserve"> to filter the</w:t>
      </w:r>
      <w:r w:rsidR="00771CA9">
        <w:rPr>
          <w:rFonts w:ascii="Arial" w:hAnsi="Arial" w:cs="Arial"/>
        </w:rPr>
        <w:t xml:space="preserve"> test results </w:t>
      </w:r>
      <w:r w:rsidR="00206663">
        <w:rPr>
          <w:rFonts w:ascii="Arial" w:hAnsi="Arial" w:cs="Arial"/>
        </w:rPr>
        <w:t>by selecting Pass/Fail/Does Not Apply/Not Tested/All.</w:t>
      </w:r>
    </w:p>
    <w:p w14:paraId="5C66AD20" w14:textId="611AD907" w:rsidR="00233AAE" w:rsidRPr="00337176" w:rsidRDefault="00331B50" w:rsidP="00761AB7">
      <w:pPr>
        <w:pStyle w:val="ListParagraph"/>
        <w:numPr>
          <w:ilvl w:val="1"/>
          <w:numId w:val="13"/>
        </w:numPr>
        <w:rPr>
          <w:rFonts w:ascii="Arial" w:hAnsi="Arial" w:cs="Arial"/>
          <w:b/>
        </w:rPr>
      </w:pPr>
      <w:r>
        <w:rPr>
          <w:rFonts w:ascii="Arial" w:hAnsi="Arial" w:cs="Arial"/>
        </w:rPr>
        <w:t xml:space="preserve">All the </w:t>
      </w:r>
      <w:r w:rsidR="000F6B3D">
        <w:rPr>
          <w:rFonts w:ascii="Arial" w:hAnsi="Arial" w:cs="Arial"/>
        </w:rPr>
        <w:t>t</w:t>
      </w:r>
      <w:r>
        <w:rPr>
          <w:rFonts w:ascii="Arial" w:hAnsi="Arial" w:cs="Arial"/>
        </w:rPr>
        <w:t>est results</w:t>
      </w:r>
      <w:r w:rsidR="000A04DF">
        <w:rPr>
          <w:rFonts w:ascii="Arial" w:hAnsi="Arial" w:cs="Arial"/>
        </w:rPr>
        <w:t xml:space="preserve"> in </w:t>
      </w:r>
      <w:r w:rsidR="00A113D9">
        <w:rPr>
          <w:rFonts w:ascii="Arial" w:hAnsi="Arial" w:cs="Arial"/>
        </w:rPr>
        <w:t>a table</w:t>
      </w:r>
      <w:r w:rsidR="00834E5F">
        <w:rPr>
          <w:rFonts w:ascii="Arial" w:hAnsi="Arial" w:cs="Arial"/>
        </w:rPr>
        <w:t>,</w:t>
      </w:r>
      <w:r w:rsidR="00394445">
        <w:rPr>
          <w:rFonts w:ascii="Arial" w:hAnsi="Arial" w:cs="Arial"/>
        </w:rPr>
        <w:t xml:space="preserve"> by default</w:t>
      </w:r>
    </w:p>
    <w:p w14:paraId="13D6D8ED" w14:textId="6A62FFE7" w:rsidR="00337176" w:rsidRPr="0085765F" w:rsidRDefault="00337176" w:rsidP="7FE8E4B4">
      <w:pPr>
        <w:pStyle w:val="ListParagraph"/>
        <w:numPr>
          <w:ilvl w:val="1"/>
          <w:numId w:val="13"/>
        </w:numPr>
        <w:rPr>
          <w:rFonts w:ascii="Arial" w:hAnsi="Arial" w:cs="Arial"/>
          <w:b/>
          <w:bCs/>
        </w:rPr>
      </w:pPr>
      <w:r w:rsidRPr="7FE8E4B4">
        <w:rPr>
          <w:rFonts w:ascii="Arial" w:hAnsi="Arial" w:cs="Arial"/>
        </w:rPr>
        <w:t>Disability Impact Summary Link</w:t>
      </w:r>
      <w:r>
        <w:br/>
      </w:r>
      <w:r w:rsidRPr="7FE8E4B4">
        <w:rPr>
          <w:rFonts w:ascii="Arial" w:hAnsi="Arial" w:cs="Arial"/>
        </w:rPr>
        <w:t xml:space="preserve">  Download</w:t>
      </w:r>
      <w:r w:rsidR="0085765F" w:rsidRPr="7FE8E4B4">
        <w:rPr>
          <w:rFonts w:ascii="Arial" w:hAnsi="Arial" w:cs="Arial"/>
        </w:rPr>
        <w:t>s</w:t>
      </w:r>
      <w:r w:rsidRPr="7FE8E4B4">
        <w:rPr>
          <w:rFonts w:ascii="Arial" w:hAnsi="Arial" w:cs="Arial"/>
        </w:rPr>
        <w:t xml:space="preserve"> </w:t>
      </w:r>
      <w:r w:rsidR="001E336C" w:rsidRPr="7FE8E4B4">
        <w:rPr>
          <w:rFonts w:ascii="Arial" w:hAnsi="Arial" w:cs="Arial"/>
        </w:rPr>
        <w:t xml:space="preserve">the WCAG 2.0 Impact Statements </w:t>
      </w:r>
      <w:r w:rsidR="0085765F" w:rsidRPr="7FE8E4B4">
        <w:rPr>
          <w:rFonts w:ascii="Arial" w:hAnsi="Arial" w:cs="Arial"/>
        </w:rPr>
        <w:t xml:space="preserve">with </w:t>
      </w:r>
      <w:r w:rsidR="001E336C" w:rsidRPr="7FE8E4B4">
        <w:rPr>
          <w:rFonts w:ascii="Arial" w:hAnsi="Arial" w:cs="Arial"/>
        </w:rPr>
        <w:t>Section 508 Functional Performance</w:t>
      </w:r>
      <w:r>
        <w:br/>
      </w:r>
      <w:r w:rsidR="0085765F" w:rsidRPr="7FE8E4B4">
        <w:rPr>
          <w:rFonts w:ascii="Arial" w:hAnsi="Arial" w:cs="Arial"/>
        </w:rPr>
        <w:t xml:space="preserve">  </w:t>
      </w:r>
      <w:r w:rsidR="001E336C" w:rsidRPr="7FE8E4B4">
        <w:rPr>
          <w:rFonts w:ascii="Arial" w:hAnsi="Arial" w:cs="Arial"/>
        </w:rPr>
        <w:t>Criteria.</w:t>
      </w:r>
    </w:p>
    <w:p w14:paraId="323C324E" w14:textId="7341BF9C" w:rsidR="00337176" w:rsidRPr="00337176" w:rsidRDefault="00802BA2" w:rsidP="00761AB7">
      <w:pPr>
        <w:pStyle w:val="ListParagraph"/>
        <w:numPr>
          <w:ilvl w:val="1"/>
          <w:numId w:val="13"/>
        </w:numPr>
        <w:rPr>
          <w:rFonts w:ascii="Arial" w:hAnsi="Arial" w:cs="Arial"/>
          <w:b/>
        </w:rPr>
      </w:pPr>
      <w:r>
        <w:rPr>
          <w:rFonts w:ascii="Arial" w:hAnsi="Arial" w:cs="Arial"/>
        </w:rPr>
        <w:t>‘</w:t>
      </w:r>
      <w:r w:rsidR="002A37B9">
        <w:rPr>
          <w:rFonts w:ascii="Arial" w:hAnsi="Arial" w:cs="Arial"/>
        </w:rPr>
        <w:t xml:space="preserve">Disability </w:t>
      </w:r>
      <w:r w:rsidR="00337176">
        <w:rPr>
          <w:rFonts w:ascii="Arial" w:hAnsi="Arial" w:cs="Arial"/>
        </w:rPr>
        <w:t xml:space="preserve">Impact </w:t>
      </w:r>
      <w:r w:rsidR="00337176" w:rsidRPr="007B03CD">
        <w:rPr>
          <w:rFonts w:ascii="Arial" w:hAnsi="Arial" w:cs="Arial"/>
        </w:rPr>
        <w:t>S</w:t>
      </w:r>
      <w:r w:rsidR="007B03CD">
        <w:rPr>
          <w:rFonts w:ascii="Arial" w:hAnsi="Arial" w:cs="Arial"/>
        </w:rPr>
        <w:t>core</w:t>
      </w:r>
      <w:r w:rsidRPr="007B03CD">
        <w:rPr>
          <w:rFonts w:ascii="Arial" w:hAnsi="Arial" w:cs="Arial"/>
        </w:rPr>
        <w:t>’</w:t>
      </w:r>
      <w:r w:rsidR="00337176">
        <w:rPr>
          <w:rFonts w:ascii="Arial" w:hAnsi="Arial" w:cs="Arial"/>
        </w:rPr>
        <w:t xml:space="preserve"> </w:t>
      </w:r>
      <w:r w:rsidR="0085765F" w:rsidRPr="006B2BE8">
        <w:rPr>
          <w:rFonts w:ascii="Arial" w:hAnsi="Arial" w:cs="Arial"/>
          <w:bCs/>
        </w:rPr>
        <w:t>Show/Hide Button</w:t>
      </w:r>
    </w:p>
    <w:p w14:paraId="2BCF5A41" w14:textId="53DFDE93" w:rsidR="00337176" w:rsidRDefault="00337176" w:rsidP="00337176">
      <w:pPr>
        <w:pStyle w:val="ListParagraph"/>
        <w:ind w:left="1440"/>
        <w:rPr>
          <w:rFonts w:ascii="Arial" w:hAnsi="Arial" w:cs="Arial"/>
        </w:rPr>
      </w:pPr>
      <w:r>
        <w:rPr>
          <w:rFonts w:ascii="Arial" w:hAnsi="Arial" w:cs="Arial"/>
        </w:rPr>
        <w:t xml:space="preserve">  Displays </w:t>
      </w:r>
      <w:r w:rsidR="0085765F" w:rsidRPr="0085765F">
        <w:rPr>
          <w:rFonts w:ascii="Arial" w:hAnsi="Arial" w:cs="Arial"/>
        </w:rPr>
        <w:t xml:space="preserve">the </w:t>
      </w:r>
      <w:r w:rsidR="0083365E">
        <w:rPr>
          <w:rFonts w:ascii="Arial" w:hAnsi="Arial" w:cs="Arial"/>
        </w:rPr>
        <w:t>Risk Score</w:t>
      </w:r>
      <w:r w:rsidR="002E4965">
        <w:rPr>
          <w:rFonts w:ascii="Arial" w:hAnsi="Arial" w:cs="Arial"/>
        </w:rPr>
        <w:t xml:space="preserve"> Breakdown </w:t>
      </w:r>
      <w:r w:rsidR="0085765F" w:rsidRPr="0085765F">
        <w:rPr>
          <w:rFonts w:ascii="Arial" w:hAnsi="Arial" w:cs="Arial"/>
        </w:rPr>
        <w:t>for the test results.</w:t>
      </w:r>
    </w:p>
    <w:p w14:paraId="6B635BB9" w14:textId="29672A73" w:rsidR="00127A0D" w:rsidRDefault="00802BA2" w:rsidP="00761AB7">
      <w:pPr>
        <w:pStyle w:val="ListParagraph"/>
        <w:numPr>
          <w:ilvl w:val="1"/>
          <w:numId w:val="13"/>
        </w:numPr>
        <w:rPr>
          <w:rFonts w:ascii="Arial" w:hAnsi="Arial" w:cs="Arial"/>
        </w:rPr>
      </w:pPr>
      <w:r>
        <w:rPr>
          <w:rFonts w:ascii="Arial" w:hAnsi="Arial" w:cs="Arial"/>
        </w:rPr>
        <w:t>‘</w:t>
      </w:r>
      <w:r w:rsidR="00337176">
        <w:rPr>
          <w:rFonts w:ascii="Arial" w:hAnsi="Arial" w:cs="Arial"/>
        </w:rPr>
        <w:t>Other Test Results</w:t>
      </w:r>
      <w:r>
        <w:rPr>
          <w:rFonts w:ascii="Arial" w:hAnsi="Arial" w:cs="Arial"/>
        </w:rPr>
        <w:t>’</w:t>
      </w:r>
      <w:r w:rsidR="00337176">
        <w:rPr>
          <w:rFonts w:ascii="Arial" w:hAnsi="Arial" w:cs="Arial"/>
        </w:rPr>
        <w:t xml:space="preserve"> </w:t>
      </w:r>
      <w:r w:rsidR="0085765F" w:rsidRPr="006B2BE8">
        <w:rPr>
          <w:rFonts w:ascii="Arial" w:hAnsi="Arial" w:cs="Arial"/>
          <w:bCs/>
        </w:rPr>
        <w:t>Show/Hide Button</w:t>
      </w:r>
    </w:p>
    <w:p w14:paraId="7EFBE78B" w14:textId="4708B864" w:rsidR="005F4C77" w:rsidRPr="001E336C" w:rsidRDefault="52AF38EE" w:rsidP="001E336C">
      <w:pPr>
        <w:pStyle w:val="ListParagraph"/>
        <w:ind w:left="1440"/>
        <w:rPr>
          <w:rFonts w:ascii="Arial" w:hAnsi="Arial" w:cs="Arial"/>
        </w:rPr>
      </w:pPr>
      <w:r w:rsidRPr="111EFE9A">
        <w:rPr>
          <w:rFonts w:ascii="Arial" w:hAnsi="Arial" w:cs="Arial"/>
        </w:rPr>
        <w:t xml:space="preserve">  </w:t>
      </w:r>
      <w:r w:rsidR="31B15742" w:rsidRPr="111EFE9A">
        <w:rPr>
          <w:rFonts w:ascii="Arial" w:hAnsi="Arial" w:cs="Arial"/>
        </w:rPr>
        <w:t xml:space="preserve">Shows </w:t>
      </w:r>
      <w:r w:rsidRPr="111EFE9A">
        <w:rPr>
          <w:rFonts w:ascii="Arial" w:hAnsi="Arial" w:cs="Arial"/>
        </w:rPr>
        <w:t>Hardware and Document test results</w:t>
      </w:r>
      <w:r w:rsidR="3635C9DC" w:rsidRPr="111EFE9A">
        <w:rPr>
          <w:rFonts w:ascii="Arial" w:hAnsi="Arial" w:cs="Arial"/>
        </w:rPr>
        <w:t>.</w:t>
      </w:r>
    </w:p>
    <w:p w14:paraId="70B64906" w14:textId="2B945043" w:rsidR="005F4C77" w:rsidRPr="005F4C77" w:rsidRDefault="00206663" w:rsidP="00761AB7">
      <w:pPr>
        <w:pStyle w:val="ListParagraph"/>
        <w:numPr>
          <w:ilvl w:val="0"/>
          <w:numId w:val="13"/>
        </w:numPr>
        <w:rPr>
          <w:rFonts w:ascii="Arial" w:hAnsi="Arial" w:cs="Arial"/>
          <w:b/>
          <w:bCs/>
        </w:rPr>
      </w:pPr>
      <w:r>
        <w:rPr>
          <w:rFonts w:ascii="Arial" w:hAnsi="Arial" w:cs="Arial"/>
          <w:b/>
          <w:bCs/>
        </w:rPr>
        <w:t xml:space="preserve">Review &amp; </w:t>
      </w:r>
      <w:r w:rsidR="001E336C">
        <w:rPr>
          <w:rFonts w:ascii="Arial" w:hAnsi="Arial" w:cs="Arial"/>
          <w:b/>
          <w:bCs/>
        </w:rPr>
        <w:t>Verify</w:t>
      </w:r>
    </w:p>
    <w:p w14:paraId="7E8AC6A6" w14:textId="38CF11FB" w:rsidR="00F67A27" w:rsidRPr="00DB46E5" w:rsidRDefault="001E336C" w:rsidP="00DB46E5">
      <w:pPr>
        <w:pStyle w:val="ListParagraph"/>
        <w:rPr>
          <w:rFonts w:ascii="Arial" w:hAnsi="Arial" w:cs="Arial"/>
        </w:rPr>
      </w:pPr>
      <w:r w:rsidRPr="7FE8E4B4">
        <w:rPr>
          <w:rFonts w:ascii="Arial" w:hAnsi="Arial" w:cs="Arial"/>
        </w:rPr>
        <w:t>Review all Test Information to</w:t>
      </w:r>
      <w:r w:rsidR="005F4C77" w:rsidRPr="7FE8E4B4">
        <w:rPr>
          <w:rFonts w:ascii="Arial" w:hAnsi="Arial" w:cs="Arial"/>
        </w:rPr>
        <w:t xml:space="preserve"> verify all information is correct.</w:t>
      </w:r>
      <w:r w:rsidRPr="7FE8E4B4">
        <w:rPr>
          <w:rFonts w:ascii="Arial" w:hAnsi="Arial" w:cs="Arial"/>
        </w:rPr>
        <w:t xml:space="preserve"> </w:t>
      </w:r>
      <w:r w:rsidR="00206663">
        <w:rPr>
          <w:rFonts w:ascii="Arial" w:hAnsi="Arial" w:cs="Arial"/>
        </w:rPr>
        <w:t xml:space="preserve"> </w:t>
      </w:r>
      <w:r w:rsidR="001E05B6">
        <w:rPr>
          <w:rFonts w:ascii="Arial" w:hAnsi="Arial" w:cs="Arial"/>
        </w:rPr>
        <w:t>By default, all test results are shown</w:t>
      </w:r>
      <w:r w:rsidR="00AB4605">
        <w:rPr>
          <w:rFonts w:ascii="Arial" w:hAnsi="Arial" w:cs="Arial"/>
        </w:rPr>
        <w:t xml:space="preserve">. The </w:t>
      </w:r>
      <w:r w:rsidR="00345E71">
        <w:rPr>
          <w:rFonts w:ascii="Arial" w:hAnsi="Arial" w:cs="Arial"/>
        </w:rPr>
        <w:t>‘</w:t>
      </w:r>
      <w:r w:rsidR="00DC2040">
        <w:rPr>
          <w:rFonts w:ascii="Arial" w:hAnsi="Arial" w:cs="Arial"/>
        </w:rPr>
        <w:t>F</w:t>
      </w:r>
      <w:r w:rsidR="004F497B">
        <w:rPr>
          <w:rFonts w:ascii="Arial" w:hAnsi="Arial" w:cs="Arial"/>
        </w:rPr>
        <w:t>i</w:t>
      </w:r>
      <w:r w:rsidR="00206663">
        <w:rPr>
          <w:rFonts w:ascii="Arial" w:hAnsi="Arial" w:cs="Arial"/>
        </w:rPr>
        <w:t xml:space="preserve">lter </w:t>
      </w:r>
      <w:r w:rsidR="00E6743D">
        <w:rPr>
          <w:rFonts w:ascii="Arial" w:hAnsi="Arial" w:cs="Arial"/>
        </w:rPr>
        <w:t>by</w:t>
      </w:r>
      <w:r w:rsidR="00345E71">
        <w:rPr>
          <w:rFonts w:ascii="Arial" w:hAnsi="Arial" w:cs="Arial"/>
        </w:rPr>
        <w:t>’</w:t>
      </w:r>
      <w:r w:rsidR="00E6743D">
        <w:rPr>
          <w:rFonts w:ascii="Arial" w:hAnsi="Arial" w:cs="Arial"/>
        </w:rPr>
        <w:t xml:space="preserve"> </w:t>
      </w:r>
      <w:r w:rsidR="00B77479">
        <w:rPr>
          <w:rFonts w:ascii="Arial" w:hAnsi="Arial" w:cs="Arial"/>
        </w:rPr>
        <w:t>dropdown menu</w:t>
      </w:r>
      <w:r w:rsidR="00AB4605">
        <w:rPr>
          <w:rFonts w:ascii="Arial" w:hAnsi="Arial" w:cs="Arial"/>
        </w:rPr>
        <w:t xml:space="preserve"> can</w:t>
      </w:r>
      <w:r w:rsidR="00586F29">
        <w:rPr>
          <w:rFonts w:ascii="Arial" w:hAnsi="Arial" w:cs="Arial"/>
        </w:rPr>
        <w:t xml:space="preserve"> change the</w:t>
      </w:r>
      <w:r w:rsidR="00AB4605">
        <w:rPr>
          <w:rFonts w:ascii="Arial" w:hAnsi="Arial" w:cs="Arial"/>
        </w:rPr>
        <w:t xml:space="preserve"> results</w:t>
      </w:r>
      <w:r w:rsidR="00586F29">
        <w:rPr>
          <w:rFonts w:ascii="Arial" w:hAnsi="Arial" w:cs="Arial"/>
        </w:rPr>
        <w:t xml:space="preserve"> table to only show either </w:t>
      </w:r>
      <w:r w:rsidR="00B77479">
        <w:rPr>
          <w:rFonts w:ascii="Arial" w:hAnsi="Arial" w:cs="Arial"/>
        </w:rPr>
        <w:t>Pass/Fail/Does Not Apply/Not Tested/All</w:t>
      </w:r>
      <w:r w:rsidR="00586F29">
        <w:rPr>
          <w:rFonts w:ascii="Arial" w:hAnsi="Arial" w:cs="Arial"/>
        </w:rPr>
        <w:t xml:space="preserve"> test results</w:t>
      </w:r>
      <w:r w:rsidR="00206663">
        <w:rPr>
          <w:rFonts w:ascii="Arial" w:hAnsi="Arial" w:cs="Arial"/>
        </w:rPr>
        <w:t xml:space="preserve">. </w:t>
      </w:r>
    </w:p>
    <w:p w14:paraId="0AA5B0E4" w14:textId="77777777" w:rsidR="00EF61F4" w:rsidRPr="00F67A27" w:rsidRDefault="00EF61F4" w:rsidP="00F67A27">
      <w:pPr>
        <w:pStyle w:val="ListParagraph"/>
        <w:rPr>
          <w:rFonts w:ascii="Arial" w:hAnsi="Arial" w:cs="Arial"/>
        </w:rPr>
      </w:pPr>
    </w:p>
    <w:p w14:paraId="45B41964" w14:textId="7AF194F5" w:rsidR="005F4C77" w:rsidRPr="00FD431C" w:rsidRDefault="005F4C77" w:rsidP="00FD431C">
      <w:pPr>
        <w:pStyle w:val="ListParagraph"/>
        <w:numPr>
          <w:ilvl w:val="0"/>
          <w:numId w:val="13"/>
        </w:numPr>
        <w:spacing w:before="100" w:beforeAutospacing="1" w:after="100" w:afterAutospacing="1"/>
        <w:rPr>
          <w:rFonts w:ascii="Arial" w:eastAsia="Times New Roman" w:hAnsi="Arial" w:cs="Arial"/>
          <w:b/>
          <w:color w:val="000000"/>
        </w:rPr>
      </w:pPr>
      <w:r w:rsidRPr="00FD431C">
        <w:rPr>
          <w:rFonts w:ascii="Arial" w:eastAsia="Times New Roman" w:hAnsi="Arial" w:cs="Arial"/>
          <w:b/>
          <w:color w:val="000000" w:themeColor="text1"/>
        </w:rPr>
        <w:t xml:space="preserve">Select the “Save as HTML” </w:t>
      </w:r>
      <w:r w:rsidR="00644387">
        <w:rPr>
          <w:rFonts w:ascii="Arial" w:eastAsia="Times New Roman" w:hAnsi="Arial" w:cs="Arial"/>
          <w:b/>
          <w:color w:val="000000" w:themeColor="text1"/>
        </w:rPr>
        <w:t>B</w:t>
      </w:r>
      <w:r w:rsidRPr="00FD431C">
        <w:rPr>
          <w:rFonts w:ascii="Arial" w:eastAsia="Times New Roman" w:hAnsi="Arial" w:cs="Arial"/>
          <w:b/>
          <w:color w:val="000000" w:themeColor="text1"/>
        </w:rPr>
        <w:t xml:space="preserve">utton </w:t>
      </w:r>
      <w:r w:rsidR="0015374A" w:rsidRPr="00FD431C">
        <w:rPr>
          <w:rFonts w:ascii="Arial" w:eastAsia="Times New Roman" w:hAnsi="Arial" w:cs="Arial"/>
          <w:b/>
          <w:color w:val="000000" w:themeColor="text1"/>
        </w:rPr>
        <w:t>or ALT+S</w:t>
      </w:r>
      <w:r w:rsidR="008C59C7">
        <w:br/>
      </w:r>
      <w:r w:rsidR="00F67A27" w:rsidRPr="00FD431C">
        <w:rPr>
          <w:rFonts w:ascii="Arial" w:eastAsia="Times New Roman" w:hAnsi="Arial" w:cs="Arial"/>
          <w:bCs/>
          <w:color w:val="000000"/>
        </w:rPr>
        <w:t>G</w:t>
      </w:r>
      <w:r w:rsidRPr="00FD431C">
        <w:rPr>
          <w:rFonts w:ascii="Arial" w:eastAsia="Times New Roman" w:hAnsi="Arial" w:cs="Arial"/>
          <w:bCs/>
          <w:color w:val="000000"/>
        </w:rPr>
        <w:t>enerate</w:t>
      </w:r>
      <w:r w:rsidR="00F67A27" w:rsidRPr="00FD431C">
        <w:rPr>
          <w:rFonts w:ascii="Arial" w:eastAsia="Times New Roman" w:hAnsi="Arial" w:cs="Arial"/>
          <w:bCs/>
          <w:color w:val="000000"/>
        </w:rPr>
        <w:t>s</w:t>
      </w:r>
      <w:r w:rsidRPr="00FD431C">
        <w:rPr>
          <w:rFonts w:ascii="Arial" w:eastAsia="Times New Roman" w:hAnsi="Arial" w:cs="Arial"/>
          <w:bCs/>
          <w:color w:val="000000"/>
        </w:rPr>
        <w:t xml:space="preserve"> a printer-friendly HTML version of the report</w:t>
      </w:r>
      <w:r w:rsidR="0015374A" w:rsidRPr="00FD431C">
        <w:rPr>
          <w:rFonts w:ascii="Arial" w:eastAsia="Times New Roman" w:hAnsi="Arial" w:cs="Arial"/>
          <w:bCs/>
          <w:color w:val="000000"/>
        </w:rPr>
        <w:t>. By</w:t>
      </w:r>
      <w:r w:rsidR="0015374A" w:rsidRPr="00FD431C">
        <w:rPr>
          <w:rFonts w:ascii="Arial" w:eastAsia="Times New Roman" w:hAnsi="Arial" w:cs="Arial"/>
          <w:color w:val="000000"/>
        </w:rPr>
        <w:t xml:space="preserve"> default</w:t>
      </w:r>
      <w:r w:rsidR="00802965">
        <w:rPr>
          <w:rFonts w:ascii="Arial" w:eastAsia="Times New Roman" w:hAnsi="Arial" w:cs="Arial"/>
          <w:color w:val="000000"/>
        </w:rPr>
        <w:t>,</w:t>
      </w:r>
      <w:r w:rsidR="0015374A" w:rsidRPr="00FD431C">
        <w:rPr>
          <w:rFonts w:ascii="Arial" w:eastAsia="Times New Roman" w:hAnsi="Arial" w:cs="Arial"/>
          <w:color w:val="000000"/>
        </w:rPr>
        <w:t xml:space="preserve"> the file is </w:t>
      </w:r>
      <w:r w:rsidRPr="00FD431C">
        <w:rPr>
          <w:rFonts w:ascii="Arial" w:eastAsia="Times New Roman" w:hAnsi="Arial" w:cs="Arial"/>
          <w:color w:val="000000"/>
        </w:rPr>
        <w:t>saved in the Downloads folder</w:t>
      </w:r>
      <w:r w:rsidR="0015374A" w:rsidRPr="00FD431C">
        <w:rPr>
          <w:rFonts w:ascii="Arial" w:eastAsia="Times New Roman" w:hAnsi="Arial" w:cs="Arial"/>
          <w:color w:val="000000"/>
        </w:rPr>
        <w:t xml:space="preserve"> </w:t>
      </w:r>
      <w:r w:rsidRPr="00FD431C">
        <w:rPr>
          <w:rFonts w:ascii="Arial" w:eastAsia="Times New Roman" w:hAnsi="Arial" w:cs="Arial"/>
          <w:color w:val="000000"/>
        </w:rPr>
        <w:t xml:space="preserve">unless otherwise specified. </w:t>
      </w:r>
      <w:r w:rsidRPr="00FD431C">
        <w:rPr>
          <w:rFonts w:ascii="Arial" w:eastAsia="Times New Roman" w:hAnsi="Arial" w:cs="Arial"/>
          <w:color w:val="000000" w:themeColor="text1"/>
        </w:rPr>
        <w:t>A draft report in HTML format is generated if not all test results have been entered.</w:t>
      </w:r>
      <w:r w:rsidR="00CF3499" w:rsidRPr="00FD431C">
        <w:rPr>
          <w:rFonts w:ascii="Arial" w:eastAsia="Times New Roman" w:hAnsi="Arial" w:cs="Arial"/>
          <w:color w:val="000000" w:themeColor="text1"/>
        </w:rPr>
        <w:t xml:space="preserve"> </w:t>
      </w:r>
      <w:r w:rsidR="00802965">
        <w:rPr>
          <w:rFonts w:ascii="Arial" w:eastAsia="Times New Roman" w:hAnsi="Arial" w:cs="Arial"/>
          <w:color w:val="000000"/>
        </w:rPr>
        <w:t>It is advisable to</w:t>
      </w:r>
      <w:r w:rsidR="00802965" w:rsidRPr="00FD431C">
        <w:rPr>
          <w:rFonts w:ascii="Arial" w:eastAsia="Times New Roman" w:hAnsi="Arial" w:cs="Arial"/>
          <w:color w:val="000000"/>
        </w:rPr>
        <w:t xml:space="preserve"> </w:t>
      </w:r>
      <w:r w:rsidR="00CF3499" w:rsidRPr="00FD431C">
        <w:rPr>
          <w:rFonts w:ascii="Arial" w:eastAsia="Times New Roman" w:hAnsi="Arial" w:cs="Arial"/>
          <w:color w:val="000000"/>
        </w:rPr>
        <w:t>keep both JSON &amp; HTML</w:t>
      </w:r>
      <w:r w:rsidR="64D30C6E" w:rsidRPr="00FD431C">
        <w:rPr>
          <w:rFonts w:ascii="Arial" w:eastAsia="Times New Roman" w:hAnsi="Arial" w:cs="Arial"/>
          <w:color w:val="000000"/>
        </w:rPr>
        <w:t xml:space="preserve"> </w:t>
      </w:r>
      <w:r w:rsidR="00CF3499" w:rsidRPr="00FD431C">
        <w:rPr>
          <w:rFonts w:ascii="Arial" w:eastAsia="Times New Roman" w:hAnsi="Arial" w:cs="Arial"/>
          <w:color w:val="000000"/>
        </w:rPr>
        <w:t>files for future use.</w:t>
      </w:r>
    </w:p>
    <w:p w14:paraId="7691E418" w14:textId="7AC403D8" w:rsidR="005F4C77" w:rsidRDefault="005F4C77" w:rsidP="005F4C77">
      <w:pPr>
        <w:pStyle w:val="ListParagraph"/>
        <w:rPr>
          <w:rFonts w:ascii="Arial" w:hAnsi="Arial" w:cs="Arial"/>
        </w:rPr>
      </w:pPr>
    </w:p>
    <w:p w14:paraId="0CA20572" w14:textId="0E4F83FA" w:rsidR="005F4C77" w:rsidRPr="005F4C77" w:rsidRDefault="005F4C77" w:rsidP="00761AB7">
      <w:pPr>
        <w:pStyle w:val="ListParagraph"/>
        <w:numPr>
          <w:ilvl w:val="0"/>
          <w:numId w:val="13"/>
        </w:numPr>
        <w:rPr>
          <w:rFonts w:ascii="Arial" w:eastAsia="Times New Roman" w:hAnsi="Arial" w:cs="Arial"/>
          <w:b/>
          <w:color w:val="000000"/>
        </w:rPr>
      </w:pPr>
      <w:r w:rsidRPr="72CFA6FC">
        <w:rPr>
          <w:rFonts w:ascii="Arial" w:eastAsia="Times New Roman" w:hAnsi="Arial" w:cs="Arial"/>
          <w:b/>
          <w:color w:val="000000" w:themeColor="text1"/>
        </w:rPr>
        <w:t>Open a Final Version</w:t>
      </w:r>
    </w:p>
    <w:p w14:paraId="2FE20ADA" w14:textId="19877E79" w:rsidR="005B518C" w:rsidRDefault="005B518C" w:rsidP="005B518C">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Locate the HTML file and select </w:t>
      </w:r>
      <w:r w:rsidR="005323A0">
        <w:rPr>
          <w:rFonts w:ascii="Arial" w:eastAsia="Times New Roman" w:hAnsi="Arial" w:cs="Arial"/>
          <w:color w:val="000000" w:themeColor="text1"/>
        </w:rPr>
        <w:t>O</w:t>
      </w:r>
      <w:r>
        <w:rPr>
          <w:rFonts w:ascii="Arial" w:eastAsia="Times New Roman" w:hAnsi="Arial" w:cs="Arial"/>
          <w:color w:val="000000" w:themeColor="text1"/>
        </w:rPr>
        <w:t xml:space="preserve">pen.  </w:t>
      </w:r>
      <w:r w:rsidR="00CF3499">
        <w:rPr>
          <w:rFonts w:ascii="Arial" w:eastAsia="Times New Roman" w:hAnsi="Arial" w:cs="Arial"/>
          <w:color w:val="000000" w:themeColor="text1"/>
        </w:rPr>
        <w:t>Review and check test results.</w:t>
      </w:r>
    </w:p>
    <w:p w14:paraId="298AF477" w14:textId="77777777" w:rsidR="005B518C" w:rsidRDefault="005B518C" w:rsidP="005B518C">
      <w:pPr>
        <w:pStyle w:val="ListParagraph"/>
        <w:rPr>
          <w:rFonts w:ascii="Arial" w:eastAsia="Times New Roman" w:hAnsi="Arial" w:cs="Arial"/>
          <w:color w:val="000000" w:themeColor="text1"/>
        </w:rPr>
      </w:pPr>
    </w:p>
    <w:p w14:paraId="29975672" w14:textId="77777777" w:rsidR="005B518C" w:rsidRDefault="005B518C" w:rsidP="005B518C">
      <w:pPr>
        <w:pStyle w:val="ListParagraph"/>
        <w:rPr>
          <w:rFonts w:ascii="Arial" w:eastAsia="Times New Roman" w:hAnsi="Arial" w:cs="Arial"/>
          <w:color w:val="000000" w:themeColor="text1"/>
        </w:rPr>
      </w:pPr>
      <w:r>
        <w:rPr>
          <w:rFonts w:ascii="Arial" w:eastAsia="Times New Roman" w:hAnsi="Arial" w:cs="Arial"/>
          <w:color w:val="000000" w:themeColor="text1"/>
        </w:rPr>
        <w:t xml:space="preserve">Optional Steps: </w:t>
      </w:r>
    </w:p>
    <w:p w14:paraId="1E92BB78" w14:textId="5CFAFCE2" w:rsidR="005B518C" w:rsidRDefault="005F4C77" w:rsidP="00761AB7">
      <w:pPr>
        <w:pStyle w:val="ListParagraph"/>
        <w:numPr>
          <w:ilvl w:val="1"/>
          <w:numId w:val="13"/>
        </w:numPr>
        <w:rPr>
          <w:rFonts w:ascii="Arial" w:eastAsia="Times New Roman" w:hAnsi="Arial" w:cs="Arial"/>
          <w:color w:val="000000" w:themeColor="text1"/>
        </w:rPr>
      </w:pPr>
      <w:r w:rsidRPr="005B518C">
        <w:rPr>
          <w:rFonts w:ascii="Arial" w:eastAsia="Times New Roman" w:hAnsi="Arial" w:cs="Arial"/>
          <w:color w:val="000000" w:themeColor="text1"/>
        </w:rPr>
        <w:t xml:space="preserve">Select the </w:t>
      </w:r>
      <w:r w:rsidR="00802BA2">
        <w:rPr>
          <w:rFonts w:ascii="Arial" w:eastAsia="Times New Roman" w:hAnsi="Arial" w:cs="Arial"/>
          <w:color w:val="000000" w:themeColor="text1"/>
        </w:rPr>
        <w:t>‘</w:t>
      </w:r>
      <w:r w:rsidRPr="005B518C">
        <w:rPr>
          <w:rFonts w:ascii="Arial" w:eastAsia="Times New Roman" w:hAnsi="Arial" w:cs="Arial"/>
          <w:color w:val="000000" w:themeColor="text1"/>
        </w:rPr>
        <w:t>Print this page</w:t>
      </w:r>
      <w:r w:rsidR="00802BA2">
        <w:rPr>
          <w:rFonts w:ascii="Arial" w:eastAsia="Times New Roman" w:hAnsi="Arial" w:cs="Arial"/>
          <w:color w:val="000000" w:themeColor="text1"/>
        </w:rPr>
        <w:t>’</w:t>
      </w:r>
      <w:r w:rsidRPr="005B518C">
        <w:rPr>
          <w:rFonts w:ascii="Arial" w:eastAsia="Times New Roman" w:hAnsi="Arial" w:cs="Arial"/>
          <w:color w:val="000000" w:themeColor="text1"/>
        </w:rPr>
        <w:t xml:space="preserve"> button to print </w:t>
      </w:r>
    </w:p>
    <w:p w14:paraId="41BFAA3C" w14:textId="77777777" w:rsidR="005B518C" w:rsidRDefault="005B518C" w:rsidP="00761AB7">
      <w:pPr>
        <w:pStyle w:val="ListParagraph"/>
        <w:numPr>
          <w:ilvl w:val="1"/>
          <w:numId w:val="13"/>
        </w:numPr>
        <w:rPr>
          <w:rFonts w:ascii="Arial" w:eastAsia="Times New Roman" w:hAnsi="Arial" w:cs="Arial"/>
          <w:color w:val="000000" w:themeColor="text1"/>
        </w:rPr>
      </w:pPr>
      <w:r>
        <w:rPr>
          <w:rFonts w:ascii="Arial" w:eastAsia="Times New Roman" w:hAnsi="Arial" w:cs="Arial"/>
          <w:color w:val="000000" w:themeColor="text1"/>
        </w:rPr>
        <w:t>C</w:t>
      </w:r>
      <w:r w:rsidR="005F4C77" w:rsidRPr="005B518C">
        <w:rPr>
          <w:rFonts w:ascii="Arial" w:eastAsia="Times New Roman" w:hAnsi="Arial" w:cs="Arial"/>
          <w:color w:val="000000" w:themeColor="text1"/>
        </w:rPr>
        <w:t>onvert the HTML report to PDF</w:t>
      </w:r>
      <w:r>
        <w:rPr>
          <w:rFonts w:ascii="Arial" w:eastAsia="Times New Roman" w:hAnsi="Arial" w:cs="Arial"/>
          <w:color w:val="000000" w:themeColor="text1"/>
        </w:rPr>
        <w:t xml:space="preserve"> </w:t>
      </w:r>
    </w:p>
    <w:p w14:paraId="7A046062" w14:textId="2EE7982C" w:rsidR="00733B21" w:rsidRPr="005B518C" w:rsidRDefault="387BD71E" w:rsidP="00761AB7">
      <w:pPr>
        <w:pStyle w:val="ListParagraph"/>
        <w:numPr>
          <w:ilvl w:val="1"/>
          <w:numId w:val="13"/>
        </w:numPr>
        <w:rPr>
          <w:rFonts w:ascii="Arial" w:eastAsia="Times New Roman" w:hAnsi="Arial" w:cs="Arial"/>
          <w:color w:val="000000" w:themeColor="text1"/>
        </w:rPr>
      </w:pPr>
      <w:r w:rsidRPr="6CE6AE56">
        <w:rPr>
          <w:rFonts w:ascii="Arial" w:eastAsia="Times New Roman" w:hAnsi="Arial" w:cs="Arial"/>
          <w:color w:val="000000" w:themeColor="text1"/>
        </w:rPr>
        <w:t>S</w:t>
      </w:r>
      <w:r w:rsidR="3EFFBA54" w:rsidRPr="6CE6AE56">
        <w:rPr>
          <w:rFonts w:ascii="Arial" w:eastAsia="Times New Roman" w:hAnsi="Arial" w:cs="Arial"/>
          <w:color w:val="000000" w:themeColor="text1"/>
        </w:rPr>
        <w:t>ave the HTML report a PDF file</w:t>
      </w:r>
      <w:r w:rsidRPr="6CE6AE56">
        <w:rPr>
          <w:rFonts w:ascii="Arial" w:eastAsia="Times New Roman" w:hAnsi="Arial" w:cs="Arial"/>
          <w:color w:val="000000" w:themeColor="text1"/>
        </w:rPr>
        <w:t>, if available under p</w:t>
      </w:r>
      <w:r w:rsidR="3EFFBA54" w:rsidRPr="6CE6AE56">
        <w:rPr>
          <w:rFonts w:ascii="Arial" w:eastAsia="Times New Roman" w:hAnsi="Arial" w:cs="Arial"/>
          <w:color w:val="000000" w:themeColor="text1"/>
        </w:rPr>
        <w:t xml:space="preserve">rinter </w:t>
      </w:r>
      <w:r w:rsidRPr="6CE6AE56">
        <w:rPr>
          <w:rFonts w:ascii="Arial" w:eastAsia="Times New Roman" w:hAnsi="Arial" w:cs="Arial"/>
          <w:color w:val="000000" w:themeColor="text1"/>
        </w:rPr>
        <w:t>o</w:t>
      </w:r>
      <w:r w:rsidR="3EFFBA54" w:rsidRPr="6CE6AE56">
        <w:rPr>
          <w:rFonts w:ascii="Arial" w:eastAsia="Times New Roman" w:hAnsi="Arial" w:cs="Arial"/>
          <w:color w:val="000000" w:themeColor="text1"/>
        </w:rPr>
        <w:t>ption</w:t>
      </w:r>
      <w:r w:rsidR="0F56516A" w:rsidRPr="6CE6AE56">
        <w:rPr>
          <w:rFonts w:ascii="Arial" w:eastAsia="Times New Roman" w:hAnsi="Arial" w:cs="Arial"/>
          <w:color w:val="000000" w:themeColor="text1"/>
        </w:rPr>
        <w:t>s</w:t>
      </w:r>
      <w:r w:rsidR="3FDEB7C5" w:rsidRPr="6CE6AE56">
        <w:rPr>
          <w:rFonts w:ascii="Arial" w:eastAsia="Times New Roman" w:hAnsi="Arial" w:cs="Arial"/>
          <w:color w:val="000000" w:themeColor="text1"/>
        </w:rPr>
        <w:t>.</w:t>
      </w:r>
    </w:p>
    <w:p w14:paraId="39E03AD5" w14:textId="6A3DDBB6" w:rsidR="005F4C77" w:rsidRDefault="005F4C77" w:rsidP="005F4C77">
      <w:pPr>
        <w:pStyle w:val="ListParagraph"/>
        <w:rPr>
          <w:rFonts w:ascii="Arial" w:eastAsia="Times New Roman" w:hAnsi="Arial" w:cs="Arial"/>
          <w:color w:val="000000" w:themeColor="text1"/>
        </w:rPr>
      </w:pPr>
    </w:p>
    <w:p w14:paraId="412ACAAB" w14:textId="77777777" w:rsidR="00CC77D7" w:rsidRDefault="00CC77D7" w:rsidP="00931C43">
      <w:pPr>
        <w:rPr>
          <w:rFonts w:ascii="Arial" w:hAnsi="Arial" w:cs="Arial"/>
        </w:rPr>
      </w:pPr>
    </w:p>
    <w:p w14:paraId="6844DB63" w14:textId="77777777" w:rsidR="00C55508" w:rsidRDefault="00C55508">
      <w:pPr>
        <w:spacing w:after="0" w:line="240" w:lineRule="auto"/>
        <w:rPr>
          <w:rFonts w:ascii="Arial" w:hAnsi="Arial" w:cs="Arial"/>
        </w:rPr>
      </w:pPr>
    </w:p>
    <w:p w14:paraId="329955B2" w14:textId="000C9615" w:rsidR="00733B21" w:rsidRPr="000C6105" w:rsidRDefault="00733B21">
      <w:pPr>
        <w:spacing w:after="0" w:line="240" w:lineRule="auto"/>
        <w:rPr>
          <w:rFonts w:ascii="Arial" w:hAnsi="Arial" w:cs="Arial"/>
        </w:rPr>
      </w:pPr>
      <w:r w:rsidRPr="000C6105">
        <w:rPr>
          <w:rFonts w:ascii="Arial" w:hAnsi="Arial" w:cs="Arial"/>
        </w:rPr>
        <w:br w:type="page"/>
      </w:r>
    </w:p>
    <w:bookmarkStart w:id="31" w:name="_Toc56176949"/>
    <w:bookmarkStart w:id="32" w:name="_Toc58990677"/>
    <w:p w14:paraId="15302889" w14:textId="73532FBA" w:rsidR="00931C43" w:rsidRPr="00CC77D7" w:rsidRDefault="00DB46E5" w:rsidP="00DB46E5">
      <w:pPr>
        <w:pStyle w:val="Heading1"/>
        <w:ind w:firstLine="720"/>
        <w:rPr>
          <w:rFonts w:cs="Arial"/>
          <w:b w:val="0"/>
          <w:color w:val="auto"/>
          <w:szCs w:val="44"/>
        </w:rPr>
      </w:pPr>
      <w:r>
        <w:rPr>
          <w:rFonts w:cs="Arial"/>
          <w:b w:val="0"/>
          <w:noProof/>
          <w:color w:val="auto"/>
          <w:szCs w:val="44"/>
        </w:rPr>
        <mc:AlternateContent>
          <mc:Choice Requires="wpg">
            <w:drawing>
              <wp:anchor distT="0" distB="0" distL="114300" distR="114300" simplePos="0" relativeHeight="251658245" behindDoc="0" locked="0" layoutInCell="1" allowOverlap="1" wp14:anchorId="5AFA8829" wp14:editId="55F3C5AE">
                <wp:simplePos x="0" y="0"/>
                <wp:positionH relativeFrom="column">
                  <wp:posOffset>-74295</wp:posOffset>
                </wp:positionH>
                <wp:positionV relativeFrom="paragraph">
                  <wp:posOffset>118631</wp:posOffset>
                </wp:positionV>
                <wp:extent cx="7021830" cy="495300"/>
                <wp:effectExtent l="0" t="0" r="26670" b="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021830" cy="495300"/>
                          <a:chOff x="0" y="0"/>
                          <a:chExt cx="7021830" cy="495300"/>
                        </a:xfrm>
                      </wpg:grpSpPr>
                      <wps:wsp>
                        <wps:cNvPr id="54" name="Straight Connector 54">
                          <a:extLst>
                            <a:ext uri="{C183D7F6-B498-43B3-948B-1728B52AA6E4}">
                              <adec:decorative xmlns:adec="http://schemas.microsoft.com/office/drawing/2017/decorative" val="1"/>
                            </a:ext>
                          </a:extLst>
                        </wps:cNvPr>
                        <wps:cNvCnPr/>
                        <wps:spPr>
                          <a:xfrm>
                            <a:off x="209550" y="247650"/>
                            <a:ext cx="6812280" cy="15240"/>
                          </a:xfrm>
                          <a:prstGeom prst="line">
                            <a:avLst/>
                          </a:prstGeom>
                          <a:effectLst/>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55" name="Picture 55">
                            <a:extLst>
                              <a:ext uri="{C183D7F6-B498-43B3-948B-1728B52AA6E4}">
                                <adec:decorative xmlns:adec="http://schemas.microsoft.com/office/drawing/2017/decorative" val="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7680" cy="495300"/>
                          </a:xfrm>
                          <a:prstGeom prst="rect">
                            <a:avLst/>
                          </a:prstGeom>
                        </pic:spPr>
                      </pic:pic>
                    </wpg:wgp>
                  </a:graphicData>
                </a:graphic>
              </wp:anchor>
            </w:drawing>
          </mc:Choice>
          <mc:Fallback xmlns:arto="http://schemas.microsoft.com/office/word/2006/arto" xmlns:adec="http://schemas.microsoft.com/office/drawing/2017/decorative" xmlns:a14="http://schemas.microsoft.com/office/drawing/2010/main" xmlns:pic="http://schemas.openxmlformats.org/drawingml/2006/picture" xmlns:a="http://schemas.openxmlformats.org/drawingml/2006/main">
            <w:pict>
              <v:group id="Group 4" style="position:absolute;margin-left:-5.85pt;margin-top:9.35pt;width:552.9pt;height:39pt;z-index:251658245" coordsize="70218,4953" o:spid="_x0000_s1026" w14:anchorId="2154CC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">
                <v:line id="Straight Connector 54" style="position:absolute;visibility:visible;mso-wrap-style:square" o:spid="_x0000_s1027" strokecolor="black [3200]" strokeweight="2pt" o:connectortype="straight" from="2095,2476" to="70218,2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"/>
                <v:shape id="Picture 55" style="position:absolute;width:4876;height:495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">
                  <v:imagedata o:title="" r:id="rId18"/>
                </v:shape>
              </v:group>
            </w:pict>
          </mc:Fallback>
        </mc:AlternateContent>
      </w:r>
      <w:r w:rsidR="00CC77D7" w:rsidRPr="381D0431">
        <w:rPr>
          <w:rFonts w:cs="Arial"/>
          <w:color w:val="auto"/>
          <w:szCs w:val="44"/>
        </w:rPr>
        <w:t xml:space="preserve">Section </w:t>
      </w:r>
      <w:r w:rsidR="009B5139" w:rsidRPr="381D0431">
        <w:rPr>
          <w:rFonts w:cs="Arial"/>
          <w:color w:val="auto"/>
          <w:szCs w:val="44"/>
        </w:rPr>
        <w:t>4</w:t>
      </w:r>
      <w:r w:rsidR="00CC77D7" w:rsidRPr="381D0431">
        <w:rPr>
          <w:rFonts w:cs="Arial"/>
          <w:color w:val="auto"/>
          <w:szCs w:val="44"/>
        </w:rPr>
        <w:t>:</w:t>
      </w:r>
      <w:r w:rsidR="00032BEE">
        <w:rPr>
          <w:rFonts w:cs="Arial"/>
          <w:color w:val="auto"/>
          <w:szCs w:val="44"/>
        </w:rPr>
        <w:t xml:space="preserve"> </w:t>
      </w:r>
      <w:r w:rsidR="00931C43" w:rsidRPr="381D0431">
        <w:rPr>
          <w:rFonts w:cs="Arial"/>
          <w:color w:val="auto"/>
          <w:szCs w:val="44"/>
        </w:rPr>
        <w:t>References</w:t>
      </w:r>
      <w:bookmarkEnd w:id="31"/>
      <w:bookmarkEnd w:id="32"/>
    </w:p>
    <w:p w14:paraId="15EBC747" w14:textId="167A0E34" w:rsidR="00701DBB" w:rsidRDefault="00041BE7" w:rsidP="0047106D">
      <w:pPr>
        <w:pStyle w:val="Heading2"/>
        <w:rPr>
          <w:b/>
        </w:rPr>
      </w:pPr>
      <w:bookmarkStart w:id="33" w:name="_Toc56176950"/>
      <w:r>
        <w:rPr>
          <w:b/>
        </w:rPr>
        <w:br/>
      </w:r>
    </w:p>
    <w:p w14:paraId="768D71E1" w14:textId="5088E248" w:rsidR="381D0431" w:rsidRPr="00FD431C" w:rsidRDefault="6431AF8B" w:rsidP="00FD431C">
      <w:pPr>
        <w:pStyle w:val="Heading2"/>
        <w:jc w:val="both"/>
        <w:rPr>
          <w:rFonts w:cs="Arial"/>
        </w:rPr>
      </w:pPr>
      <w:bookmarkStart w:id="34" w:name="_Toc58990678"/>
      <w:r w:rsidRPr="4EB63EA4">
        <w:rPr>
          <w:rFonts w:cs="Arial"/>
        </w:rPr>
        <w:t>4.1 Download</w:t>
      </w:r>
      <w:bookmarkEnd w:id="34"/>
      <w:r w:rsidRPr="4EB63EA4">
        <w:rPr>
          <w:rFonts w:cs="Arial"/>
        </w:rPr>
        <w:t xml:space="preserve"> </w:t>
      </w:r>
    </w:p>
    <w:p w14:paraId="2688B3A8" w14:textId="00B475C6" w:rsidR="6431AF8B" w:rsidRDefault="6431AF8B" w:rsidP="381D0431">
      <w:pPr>
        <w:pStyle w:val="Heading3"/>
      </w:pPr>
      <w:bookmarkStart w:id="35" w:name="_Toc58990679"/>
      <w:r>
        <w:t>4.1.1 ACRT From GitHub</w:t>
      </w:r>
      <w:bookmarkEnd w:id="35"/>
    </w:p>
    <w:p w14:paraId="584D62B8" w14:textId="68DA22B9" w:rsidR="6431AF8B" w:rsidRDefault="1C291BBA" w:rsidP="111EFE9A">
      <w:pPr>
        <w:rPr>
          <w:rFonts w:ascii="Arial" w:hAnsi="Arial" w:cs="Arial"/>
        </w:rPr>
      </w:pPr>
      <w:r w:rsidRPr="111EFE9A">
        <w:rPr>
          <w:rFonts w:ascii="Arial" w:hAnsi="Arial" w:cs="Arial"/>
        </w:rPr>
        <w:t xml:space="preserve">The latest version of the ACRT repository is provided to the public and does not require a GitHub account. </w:t>
      </w:r>
    </w:p>
    <w:p w14:paraId="0D94BD3B" w14:textId="1715FAD7" w:rsidR="6431AF8B" w:rsidRDefault="6431AF8B" w:rsidP="00206663">
      <w:pPr>
        <w:pStyle w:val="ListParagraph"/>
        <w:numPr>
          <w:ilvl w:val="0"/>
          <w:numId w:val="28"/>
        </w:numPr>
        <w:rPr>
          <w:rStyle w:val="Strong"/>
          <w:rFonts w:ascii="Arial" w:eastAsia="Calibri" w:hAnsi="Arial" w:cs="Arial"/>
        </w:rPr>
      </w:pPr>
      <w:r w:rsidRPr="381D0431">
        <w:rPr>
          <w:rStyle w:val="Strong"/>
          <w:rFonts w:ascii="Arial" w:hAnsi="Arial" w:cs="Arial"/>
        </w:rPr>
        <w:t>Locate the ACRT Repository</w:t>
      </w:r>
    </w:p>
    <w:p w14:paraId="21A9EA45" w14:textId="5B67A377" w:rsidR="6431AF8B" w:rsidRDefault="6431AF8B" w:rsidP="00206663">
      <w:pPr>
        <w:pStyle w:val="ListParagraph"/>
        <w:numPr>
          <w:ilvl w:val="1"/>
          <w:numId w:val="28"/>
        </w:numPr>
        <w:rPr>
          <w:rStyle w:val="Strong"/>
          <w:rFonts w:ascii="Arial" w:hAnsi="Arial" w:cs="Arial"/>
          <w:b w:val="0"/>
          <w:bCs w:val="0"/>
        </w:rPr>
      </w:pPr>
      <w:r w:rsidRPr="381D0431">
        <w:rPr>
          <w:rFonts w:ascii="Arial" w:hAnsi="Arial" w:cs="Arial"/>
        </w:rPr>
        <w:t xml:space="preserve">Find the latest version and all support files from the ACRT repository located at:  </w:t>
      </w:r>
      <w:hyperlink r:id="rId24">
        <w:r w:rsidRPr="381D0431">
          <w:rPr>
            <w:rStyle w:val="Hyperlink"/>
            <w:rFonts w:ascii="Arial" w:hAnsi="Arial" w:cs="Arial"/>
          </w:rPr>
          <w:t>https://github.com/Section508Coordinators/ACRT</w:t>
        </w:r>
        <w:r>
          <w:br/>
        </w:r>
      </w:hyperlink>
    </w:p>
    <w:p w14:paraId="1A1BB289" w14:textId="3C889996" w:rsidR="6431AF8B" w:rsidRDefault="1599DB18" w:rsidP="00206663">
      <w:pPr>
        <w:pStyle w:val="ListParagraph"/>
        <w:numPr>
          <w:ilvl w:val="0"/>
          <w:numId w:val="28"/>
        </w:numPr>
        <w:rPr>
          <w:b/>
          <w:bCs/>
        </w:rPr>
      </w:pPr>
      <w:r w:rsidRPr="381D0431">
        <w:rPr>
          <w:rStyle w:val="Strong"/>
          <w:rFonts w:ascii="Arial" w:hAnsi="Arial" w:cs="Arial"/>
        </w:rPr>
        <w:t>Select the ‘Code’ Button for the Latest ACRT Version.</w:t>
      </w:r>
      <w:r w:rsidR="6431AF8B">
        <w:br/>
      </w:r>
      <w:r w:rsidRPr="381D0431">
        <w:rPr>
          <w:rStyle w:val="Strong"/>
          <w:rFonts w:ascii="Arial" w:hAnsi="Arial" w:cs="Arial"/>
        </w:rPr>
        <w:t xml:space="preserve"> </w:t>
      </w:r>
      <w:r w:rsidR="6431AF8B">
        <w:rPr>
          <w:noProof/>
        </w:rPr>
        <w:drawing>
          <wp:inline distT="0" distB="0" distL="0" distR="0" wp14:anchorId="2C6A0930" wp14:editId="5D953D36">
            <wp:extent cx="827315" cy="258477"/>
            <wp:effectExtent l="0" t="0" r="0" b="8255"/>
            <wp:docPr id="813282940" name="Picture 102" descr="Green button with down arrow and the word code." title="Code button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pic:nvPicPr>
                  <pic:blipFill>
                    <a:blip r:embed="rId25">
                      <a:extLst>
                        <a:ext uri="{28A0092B-C50C-407E-A947-70E740481C1C}">
                          <a14:useLocalDpi xmlns:a14="http://schemas.microsoft.com/office/drawing/2010/main" val="0"/>
                        </a:ext>
                      </a:extLst>
                    </a:blip>
                    <a:stretch>
                      <a:fillRect/>
                    </a:stretch>
                  </pic:blipFill>
                  <pic:spPr bwMode="auto">
                    <a:xfrm>
                      <a:off x="0" y="0"/>
                      <a:ext cx="827315" cy="258477"/>
                    </a:xfrm>
                    <a:prstGeom prst="rect">
                      <a:avLst/>
                    </a:prstGeom>
                    <a:ln>
                      <a:noFill/>
                    </a:ln>
                    <a:extLst>
                      <a:ext uri="{53640926-AAD7-44D8-BBD7-CCE9431645EC}">
                        <a14:shadowObscured xmlns:a14="http://schemas.microsoft.com/office/drawing/2010/main"/>
                      </a:ext>
                    </a:extLst>
                  </pic:spPr>
                </pic:pic>
              </a:graphicData>
            </a:graphic>
          </wp:inline>
        </w:drawing>
      </w:r>
    </w:p>
    <w:p w14:paraId="443A2DD3" w14:textId="77777777" w:rsidR="381D0431" w:rsidRDefault="381D0431" w:rsidP="381D0431">
      <w:pPr>
        <w:pStyle w:val="ListParagraph"/>
        <w:ind w:left="864"/>
        <w:rPr>
          <w:rFonts w:ascii="Arial" w:hAnsi="Arial" w:cs="Arial"/>
          <w:b/>
          <w:bCs/>
        </w:rPr>
      </w:pPr>
    </w:p>
    <w:p w14:paraId="0DB72199" w14:textId="77777777" w:rsidR="6431AF8B" w:rsidRDefault="6431AF8B" w:rsidP="00206663">
      <w:pPr>
        <w:pStyle w:val="ListParagraph"/>
        <w:numPr>
          <w:ilvl w:val="0"/>
          <w:numId w:val="28"/>
        </w:numPr>
        <w:rPr>
          <w:rStyle w:val="Strong"/>
          <w:rFonts w:ascii="Arial" w:hAnsi="Arial" w:cs="Arial"/>
        </w:rPr>
      </w:pPr>
      <w:r w:rsidRPr="381D0431">
        <w:rPr>
          <w:rStyle w:val="Strong"/>
          <w:rFonts w:ascii="Arial" w:hAnsi="Arial" w:cs="Arial"/>
        </w:rPr>
        <w:t>Select Download Zip</w:t>
      </w:r>
    </w:p>
    <w:p w14:paraId="11A3A72C" w14:textId="77777777" w:rsidR="381D0431" w:rsidRDefault="381D0431" w:rsidP="381D0431">
      <w:pPr>
        <w:pStyle w:val="ListParagraph"/>
        <w:rPr>
          <w:rStyle w:val="Strong"/>
          <w:rFonts w:ascii="Arial" w:hAnsi="Arial" w:cs="Arial"/>
        </w:rPr>
      </w:pPr>
    </w:p>
    <w:p w14:paraId="058AB2FC" w14:textId="41509312" w:rsidR="6431AF8B" w:rsidRDefault="6431AF8B" w:rsidP="00206663">
      <w:pPr>
        <w:pStyle w:val="ListParagraph"/>
        <w:numPr>
          <w:ilvl w:val="0"/>
          <w:numId w:val="28"/>
        </w:numPr>
        <w:rPr>
          <w:rStyle w:val="Strong"/>
          <w:rFonts w:ascii="Arial" w:hAnsi="Arial" w:cs="Arial"/>
        </w:rPr>
      </w:pPr>
      <w:r w:rsidRPr="381D0431">
        <w:rPr>
          <w:rStyle w:val="Strong"/>
          <w:rFonts w:ascii="Arial" w:hAnsi="Arial" w:cs="Arial"/>
        </w:rPr>
        <w:t>Extract the Zip File</w:t>
      </w:r>
    </w:p>
    <w:p w14:paraId="2B19DF49" w14:textId="609E5D30" w:rsidR="6431AF8B" w:rsidRDefault="6431AF8B" w:rsidP="00206663">
      <w:pPr>
        <w:pStyle w:val="ListParagraph"/>
        <w:numPr>
          <w:ilvl w:val="1"/>
          <w:numId w:val="28"/>
        </w:numPr>
        <w:rPr>
          <w:rStyle w:val="Strong"/>
          <w:rFonts w:ascii="Arial" w:hAnsi="Arial" w:cs="Arial"/>
          <w:b w:val="0"/>
          <w:bCs w:val="0"/>
        </w:rPr>
      </w:pPr>
      <w:r w:rsidRPr="381D0431">
        <w:rPr>
          <w:rStyle w:val="Strong"/>
          <w:rFonts w:ascii="Arial" w:hAnsi="Arial" w:cs="Arial"/>
          <w:b w:val="0"/>
          <w:bCs w:val="0"/>
        </w:rPr>
        <w:t>The application will not properly execute from within the zipped folder.</w:t>
      </w:r>
    </w:p>
    <w:p w14:paraId="6D445010" w14:textId="77777777" w:rsidR="381D0431" w:rsidRDefault="381D0431" w:rsidP="381D0431">
      <w:pPr>
        <w:pStyle w:val="ListParagraph"/>
        <w:ind w:left="864"/>
        <w:rPr>
          <w:rStyle w:val="Strong"/>
          <w:rFonts w:ascii="Arial" w:hAnsi="Arial" w:cs="Arial"/>
          <w:b w:val="0"/>
          <w:bCs w:val="0"/>
        </w:rPr>
      </w:pPr>
    </w:p>
    <w:p w14:paraId="2F7B09B9" w14:textId="1503B150" w:rsidR="6431AF8B" w:rsidRDefault="6431AF8B" w:rsidP="00206663">
      <w:pPr>
        <w:pStyle w:val="ListParagraph"/>
        <w:numPr>
          <w:ilvl w:val="0"/>
          <w:numId w:val="28"/>
        </w:numPr>
        <w:rPr>
          <w:rStyle w:val="Strong"/>
          <w:rFonts w:ascii="Arial" w:hAnsi="Arial" w:cs="Arial"/>
          <w:b w:val="0"/>
          <w:bCs w:val="0"/>
        </w:rPr>
      </w:pPr>
      <w:r w:rsidRPr="381D0431">
        <w:rPr>
          <w:rStyle w:val="Strong"/>
          <w:rFonts w:ascii="Arial" w:hAnsi="Arial" w:cs="Arial"/>
        </w:rPr>
        <w:t>Copy/Move Folder</w:t>
      </w:r>
      <w:r>
        <w:br/>
      </w:r>
      <w:r w:rsidRPr="381D0431">
        <w:rPr>
          <w:rStyle w:val="Strong"/>
          <w:rFonts w:ascii="Arial" w:hAnsi="Arial" w:cs="Arial"/>
          <w:b w:val="0"/>
          <w:bCs w:val="0"/>
        </w:rPr>
        <w:t>Go to the “Downloads” folder and copy or move the “ACRT-master” folder to another location.</w:t>
      </w:r>
    </w:p>
    <w:p w14:paraId="03AFBE3A" w14:textId="77777777" w:rsidR="381D0431" w:rsidRDefault="381D0431" w:rsidP="381D0431">
      <w:pPr>
        <w:pStyle w:val="ListParagraph"/>
        <w:ind w:left="864"/>
        <w:rPr>
          <w:rStyle w:val="Strong"/>
          <w:rFonts w:ascii="Arial" w:hAnsi="Arial" w:cs="Arial"/>
          <w:b w:val="0"/>
          <w:bCs w:val="0"/>
        </w:rPr>
      </w:pPr>
    </w:p>
    <w:p w14:paraId="549B5ED7" w14:textId="0A49F441" w:rsidR="6431AF8B" w:rsidRDefault="6431AF8B" w:rsidP="00206663">
      <w:pPr>
        <w:pStyle w:val="ListParagraph"/>
        <w:numPr>
          <w:ilvl w:val="0"/>
          <w:numId w:val="28"/>
        </w:numPr>
        <w:rPr>
          <w:rStyle w:val="Strong"/>
          <w:rFonts w:ascii="Arial" w:hAnsi="Arial" w:cs="Arial"/>
          <w:b w:val="0"/>
          <w:bCs w:val="0"/>
        </w:rPr>
      </w:pPr>
      <w:r w:rsidRPr="381D0431">
        <w:rPr>
          <w:rStyle w:val="Strong"/>
          <w:rFonts w:ascii="Arial" w:hAnsi="Arial" w:cs="Arial"/>
        </w:rPr>
        <w:t>Open ACRT</w:t>
      </w:r>
      <w:r>
        <w:br/>
      </w:r>
      <w:r w:rsidRPr="381D0431">
        <w:rPr>
          <w:rStyle w:val="Strong"/>
          <w:rFonts w:ascii="Arial" w:hAnsi="Arial" w:cs="Arial"/>
          <w:b w:val="0"/>
          <w:bCs w:val="0"/>
        </w:rPr>
        <w:t>Open the “ACRT-master” folder and select Index.html to launch ACRT.</w:t>
      </w:r>
    </w:p>
    <w:p w14:paraId="26684241" w14:textId="78BA1525" w:rsidR="381D0431" w:rsidRDefault="381D0431" w:rsidP="381D0431">
      <w:pPr>
        <w:pStyle w:val="ListParagraph"/>
        <w:ind w:left="864"/>
        <w:rPr>
          <w:rStyle w:val="Strong"/>
          <w:rFonts w:ascii="Arial" w:hAnsi="Arial" w:cs="Arial"/>
          <w:b w:val="0"/>
          <w:bCs w:val="0"/>
        </w:rPr>
      </w:pPr>
    </w:p>
    <w:p w14:paraId="49D59034" w14:textId="74CF1F28" w:rsidR="00DB46E5" w:rsidRDefault="1C291BBA" w:rsidP="111EFE9A">
      <w:r w:rsidRPr="111EFE9A">
        <w:rPr>
          <w:rFonts w:ascii="Arial" w:hAnsi="Arial" w:cs="Arial"/>
        </w:rPr>
        <w:t>For additional info</w:t>
      </w:r>
      <w:r w:rsidR="730B99C6" w:rsidRPr="111EFE9A">
        <w:rPr>
          <w:rFonts w:ascii="Arial" w:hAnsi="Arial" w:cs="Arial"/>
        </w:rPr>
        <w:t>rmation</w:t>
      </w:r>
      <w:r w:rsidRPr="111EFE9A">
        <w:rPr>
          <w:rFonts w:ascii="Arial" w:hAnsi="Arial" w:cs="Arial"/>
        </w:rPr>
        <w:t xml:space="preserve"> on how to download from GitHub, visit: </w:t>
      </w:r>
      <w:hyperlink r:id="rId26">
        <w:r w:rsidRPr="111EFE9A">
          <w:rPr>
            <w:rStyle w:val="Hyperlink"/>
            <w:rFonts w:ascii="Arial" w:hAnsi="Arial" w:cs="Arial"/>
          </w:rPr>
          <w:t>https://www.wikihow.com/Download-a-GitHub-Folder</w:t>
        </w:r>
      </w:hyperlink>
      <w:bookmarkStart w:id="36" w:name="_Toc58990680"/>
    </w:p>
    <w:p w14:paraId="1620FA0E" w14:textId="77777777" w:rsidR="00DB46E5" w:rsidRDefault="00DB46E5" w:rsidP="00DB46E5">
      <w:pPr>
        <w:ind w:firstLine="504"/>
      </w:pPr>
    </w:p>
    <w:p w14:paraId="68A64865" w14:textId="437BE4E5" w:rsidR="6431AF8B" w:rsidRPr="00DB46E5" w:rsidRDefault="6431AF8B" w:rsidP="00DB46E5">
      <w:pPr>
        <w:pStyle w:val="Heading3"/>
        <w:rPr>
          <w:rFonts w:ascii="Arial" w:hAnsi="Arial" w:cs="Arial"/>
        </w:rPr>
      </w:pPr>
      <w:r>
        <w:t xml:space="preserve">4.1.2 ACRT from </w:t>
      </w:r>
      <w:bookmarkEnd w:id="36"/>
      <w:r w:rsidR="006E7CE3">
        <w:t>GitLab</w:t>
      </w:r>
    </w:p>
    <w:p w14:paraId="193212D9" w14:textId="1FC0074D" w:rsidR="6431AF8B" w:rsidRDefault="1C291BBA" w:rsidP="111EFE9A">
      <w:pPr>
        <w:rPr>
          <w:rFonts w:ascii="Arial" w:hAnsi="Arial" w:cs="Arial"/>
        </w:rPr>
      </w:pPr>
      <w:r w:rsidRPr="111EFE9A">
        <w:rPr>
          <w:rStyle w:val="Strong"/>
          <w:rFonts w:ascii="Arial" w:hAnsi="Arial" w:cs="Arial"/>
          <w:b w:val="0"/>
          <w:bCs w:val="0"/>
        </w:rPr>
        <w:t>This option is available to DHS employees who cannot access Git</w:t>
      </w:r>
      <w:r w:rsidR="1991ECA6" w:rsidRPr="111EFE9A">
        <w:rPr>
          <w:rStyle w:val="Strong"/>
          <w:rFonts w:ascii="Arial" w:hAnsi="Arial" w:cs="Arial"/>
          <w:b w:val="0"/>
          <w:bCs w:val="0"/>
        </w:rPr>
        <w:t>Lab</w:t>
      </w:r>
      <w:r w:rsidRPr="111EFE9A">
        <w:rPr>
          <w:rStyle w:val="Strong"/>
          <w:rFonts w:ascii="Arial" w:hAnsi="Arial" w:cs="Arial"/>
          <w:b w:val="0"/>
          <w:bCs w:val="0"/>
        </w:rPr>
        <w:t xml:space="preserve">. Sign in with </w:t>
      </w:r>
      <w:r w:rsidR="241EE5D8" w:rsidRPr="111EFE9A">
        <w:rPr>
          <w:rStyle w:val="Strong"/>
          <w:rFonts w:ascii="Arial" w:hAnsi="Arial" w:cs="Arial"/>
          <w:b w:val="0"/>
          <w:bCs w:val="0"/>
        </w:rPr>
        <w:t xml:space="preserve">your </w:t>
      </w:r>
      <w:r w:rsidRPr="111EFE9A">
        <w:rPr>
          <w:rStyle w:val="Strong"/>
          <w:rFonts w:ascii="Arial" w:hAnsi="Arial" w:cs="Arial"/>
          <w:b w:val="0"/>
          <w:bCs w:val="0"/>
        </w:rPr>
        <w:t>DHS SSO or PIV card.</w:t>
      </w:r>
      <w:r w:rsidRPr="111EFE9A">
        <w:rPr>
          <w:noProof/>
        </w:rPr>
        <w:t xml:space="preserve"> </w:t>
      </w:r>
    </w:p>
    <w:p w14:paraId="2102E890" w14:textId="2879F077" w:rsidR="6431AF8B" w:rsidRDefault="6431AF8B" w:rsidP="00206663">
      <w:pPr>
        <w:pStyle w:val="ListParagraph"/>
        <w:numPr>
          <w:ilvl w:val="0"/>
          <w:numId w:val="27"/>
        </w:numPr>
        <w:rPr>
          <w:rFonts w:ascii="Arial" w:hAnsi="Arial" w:cs="Arial"/>
          <w:b/>
          <w:bCs/>
        </w:rPr>
      </w:pPr>
      <w:r w:rsidRPr="381D0431">
        <w:rPr>
          <w:rFonts w:ascii="Arial" w:hAnsi="Arial" w:cs="Arial"/>
          <w:b/>
          <w:bCs/>
        </w:rPr>
        <w:t>Locate the ACRT Repository</w:t>
      </w:r>
    </w:p>
    <w:p w14:paraId="18796FB2" w14:textId="6CCE2FC2" w:rsidR="6431AF8B" w:rsidRDefault="6431AF8B" w:rsidP="00206663">
      <w:pPr>
        <w:pStyle w:val="ListParagraph"/>
        <w:numPr>
          <w:ilvl w:val="1"/>
          <w:numId w:val="27"/>
        </w:numPr>
        <w:rPr>
          <w:rStyle w:val="Strong"/>
          <w:rFonts w:ascii="Arial" w:hAnsi="Arial" w:cs="Arial"/>
        </w:rPr>
      </w:pPr>
      <w:r w:rsidRPr="381D0431">
        <w:rPr>
          <w:rFonts w:ascii="Arial" w:hAnsi="Arial" w:cs="Arial"/>
        </w:rPr>
        <w:t xml:space="preserve">Find the latest version and all support files from the ACRT repository located at:  </w:t>
      </w:r>
      <w:hyperlink r:id="rId27" w:history="1">
        <w:r w:rsidR="00361D77" w:rsidRPr="0082685B">
          <w:rPr>
            <w:rStyle w:val="Hyperlink"/>
            <w:rFonts w:ascii="Arial" w:hAnsi="Arial" w:cs="Arial"/>
          </w:rPr>
          <w:t>https://maestro.dhs.gov/gitlab-ce/appdev/acrt</w:t>
        </w:r>
      </w:hyperlink>
      <w:r w:rsidR="00361D77">
        <w:rPr>
          <w:rFonts w:ascii="Arial" w:hAnsi="Arial" w:cs="Arial"/>
        </w:rPr>
        <w:t xml:space="preserve"> </w:t>
      </w:r>
      <w:r>
        <w:br/>
      </w:r>
    </w:p>
    <w:p w14:paraId="0C794557" w14:textId="185FEA8A" w:rsidR="6431AF8B" w:rsidRDefault="00646120" w:rsidP="00206663">
      <w:pPr>
        <w:pStyle w:val="ListParagraph"/>
        <w:numPr>
          <w:ilvl w:val="0"/>
          <w:numId w:val="27"/>
        </w:numPr>
        <w:rPr>
          <w:rStyle w:val="Strong"/>
        </w:rPr>
      </w:pPr>
      <w:r>
        <w:rPr>
          <w:rStyle w:val="Strong"/>
          <w:rFonts w:ascii="Arial" w:hAnsi="Arial" w:cs="Arial"/>
        </w:rPr>
        <w:t>Download</w:t>
      </w:r>
      <w:r w:rsidR="6431AF8B" w:rsidRPr="381D0431">
        <w:rPr>
          <w:rStyle w:val="Strong"/>
          <w:rFonts w:ascii="Arial" w:hAnsi="Arial" w:cs="Arial"/>
        </w:rPr>
        <w:t xml:space="preserve"> the ACRT </w:t>
      </w:r>
      <w:r w:rsidR="00BF5887">
        <w:rPr>
          <w:rStyle w:val="Strong"/>
          <w:rFonts w:ascii="Arial" w:hAnsi="Arial" w:cs="Arial"/>
        </w:rPr>
        <w:t>GitLab</w:t>
      </w:r>
      <w:r w:rsidR="6431AF8B" w:rsidRPr="381D0431">
        <w:rPr>
          <w:rStyle w:val="Strong"/>
          <w:rFonts w:ascii="Arial" w:hAnsi="Arial" w:cs="Arial"/>
        </w:rPr>
        <w:t xml:space="preserve"> F</w:t>
      </w:r>
      <w:r w:rsidR="00AD1806">
        <w:rPr>
          <w:rStyle w:val="Strong"/>
          <w:rFonts w:ascii="Arial" w:hAnsi="Arial" w:cs="Arial"/>
        </w:rPr>
        <w:t>iles</w:t>
      </w:r>
      <w:r w:rsidR="6431AF8B">
        <w:br/>
      </w:r>
    </w:p>
    <w:p w14:paraId="6A51B173" w14:textId="08B9DFE8" w:rsidR="6431AF8B" w:rsidRPr="00206663" w:rsidRDefault="1599DB18" w:rsidP="00206663">
      <w:pPr>
        <w:pStyle w:val="ListParagraph"/>
        <w:numPr>
          <w:ilvl w:val="0"/>
          <w:numId w:val="27"/>
        </w:numPr>
        <w:rPr>
          <w:rStyle w:val="Strong"/>
          <w:b w:val="0"/>
          <w:bCs w:val="0"/>
        </w:rPr>
      </w:pPr>
      <w:r w:rsidRPr="7C9798A9">
        <w:rPr>
          <w:rStyle w:val="Strong"/>
          <w:rFonts w:ascii="Arial" w:hAnsi="Arial" w:cs="Arial"/>
        </w:rPr>
        <w:t xml:space="preserve">Select the </w:t>
      </w:r>
      <w:r w:rsidR="00AD1806">
        <w:rPr>
          <w:rStyle w:val="Strong"/>
          <w:rFonts w:ascii="Arial" w:hAnsi="Arial" w:cs="Arial"/>
        </w:rPr>
        <w:t>Download</w:t>
      </w:r>
      <w:r w:rsidR="00055673">
        <w:rPr>
          <w:rStyle w:val="Strong"/>
          <w:rFonts w:ascii="Arial" w:hAnsi="Arial" w:cs="Arial"/>
        </w:rPr>
        <w:t xml:space="preserve"> Button Icon</w:t>
      </w:r>
      <w:r w:rsidRPr="7C9798A9">
        <w:rPr>
          <w:rStyle w:val="Strong"/>
          <w:rFonts w:ascii="Arial" w:hAnsi="Arial" w:cs="Arial"/>
        </w:rPr>
        <w:t>.</w:t>
      </w:r>
      <w:r>
        <w:br/>
      </w:r>
      <w:r w:rsidRPr="7C9798A9">
        <w:rPr>
          <w:rStyle w:val="Strong"/>
          <w:rFonts w:ascii="Arial" w:hAnsi="Arial" w:cs="Arial"/>
          <w:b w:val="0"/>
          <w:bCs w:val="0"/>
        </w:rPr>
        <w:t xml:space="preserve"> </w:t>
      </w:r>
      <w:r w:rsidR="00A44D4F" w:rsidRPr="00A44D4F">
        <w:rPr>
          <w:rStyle w:val="Strong"/>
          <w:rFonts w:ascii="Arial" w:hAnsi="Arial" w:cs="Arial"/>
          <w:b w:val="0"/>
          <w:bCs w:val="0"/>
          <w:noProof/>
        </w:rPr>
        <w:drawing>
          <wp:inline distT="0" distB="0" distL="0" distR="0" wp14:anchorId="5DCF8A91" wp14:editId="0040D149">
            <wp:extent cx="2532888" cy="886968"/>
            <wp:effectExtent l="0" t="0" r="1270" b="8890"/>
            <wp:docPr id="7" name="Picture 7" descr="Download button icon and zip fil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ownload button icon and zip file button."/>
                    <pic:cNvPicPr/>
                  </pic:nvPicPr>
                  <pic:blipFill>
                    <a:blip r:embed="rId28"/>
                    <a:stretch>
                      <a:fillRect/>
                    </a:stretch>
                  </pic:blipFill>
                  <pic:spPr>
                    <a:xfrm>
                      <a:off x="0" y="0"/>
                      <a:ext cx="2532888" cy="886968"/>
                    </a:xfrm>
                    <a:prstGeom prst="rect">
                      <a:avLst/>
                    </a:prstGeom>
                  </pic:spPr>
                </pic:pic>
              </a:graphicData>
            </a:graphic>
          </wp:inline>
        </w:drawing>
      </w:r>
    </w:p>
    <w:p w14:paraId="3BD9BBC0" w14:textId="77777777" w:rsidR="00206663" w:rsidRDefault="00206663" w:rsidP="00206663">
      <w:pPr>
        <w:pStyle w:val="ListParagraph"/>
        <w:ind w:left="864"/>
        <w:rPr>
          <w:rStyle w:val="Strong"/>
          <w:b w:val="0"/>
          <w:bCs w:val="0"/>
        </w:rPr>
      </w:pPr>
    </w:p>
    <w:p w14:paraId="7859EBE8" w14:textId="2E5DBF58" w:rsidR="381D0431" w:rsidRDefault="381D0431" w:rsidP="381D0431">
      <w:pPr>
        <w:pStyle w:val="ListParagraph"/>
        <w:ind w:left="864"/>
        <w:rPr>
          <w:noProof/>
        </w:rPr>
      </w:pPr>
    </w:p>
    <w:p w14:paraId="5D826EFB" w14:textId="77777777" w:rsidR="00FD431C" w:rsidRDefault="00FD431C" w:rsidP="381D0431">
      <w:pPr>
        <w:pStyle w:val="ListParagraph"/>
        <w:ind w:left="864"/>
        <w:rPr>
          <w:noProof/>
        </w:rPr>
      </w:pPr>
    </w:p>
    <w:p w14:paraId="3697F34C" w14:textId="2EADAC5D" w:rsidR="6431AF8B" w:rsidRDefault="6431AF8B" w:rsidP="00206663">
      <w:pPr>
        <w:pStyle w:val="ListParagraph"/>
        <w:numPr>
          <w:ilvl w:val="0"/>
          <w:numId w:val="27"/>
        </w:numPr>
        <w:rPr>
          <w:rStyle w:val="Strong"/>
          <w:rFonts w:ascii="Arial" w:hAnsi="Arial" w:cs="Arial"/>
        </w:rPr>
      </w:pPr>
      <w:r w:rsidRPr="381D0431">
        <w:rPr>
          <w:rStyle w:val="Strong"/>
          <w:rFonts w:ascii="Arial" w:hAnsi="Arial" w:cs="Arial"/>
        </w:rPr>
        <w:t xml:space="preserve">Select </w:t>
      </w:r>
      <w:r w:rsidR="00FA2ED8">
        <w:rPr>
          <w:rStyle w:val="Strong"/>
          <w:rFonts w:ascii="Arial" w:hAnsi="Arial" w:cs="Arial"/>
        </w:rPr>
        <w:t xml:space="preserve">‘zip’ from </w:t>
      </w:r>
      <w:r w:rsidRPr="381D0431">
        <w:rPr>
          <w:rStyle w:val="Strong"/>
          <w:rFonts w:ascii="Arial" w:hAnsi="Arial" w:cs="Arial"/>
        </w:rPr>
        <w:t>Download</w:t>
      </w:r>
      <w:r w:rsidR="000A6A38">
        <w:rPr>
          <w:rStyle w:val="Strong"/>
          <w:rFonts w:ascii="Arial" w:hAnsi="Arial" w:cs="Arial"/>
        </w:rPr>
        <w:t xml:space="preserve"> source code</w:t>
      </w:r>
      <w:r w:rsidR="00FA2ED8">
        <w:rPr>
          <w:rStyle w:val="Strong"/>
          <w:rFonts w:ascii="Arial" w:hAnsi="Arial" w:cs="Arial"/>
        </w:rPr>
        <w:t xml:space="preserve"> options</w:t>
      </w:r>
    </w:p>
    <w:p w14:paraId="68619193" w14:textId="77777777" w:rsidR="381D0431" w:rsidRDefault="381D0431" w:rsidP="381D0431">
      <w:pPr>
        <w:pStyle w:val="ListParagraph"/>
        <w:rPr>
          <w:rStyle w:val="Strong"/>
          <w:rFonts w:ascii="Arial" w:hAnsi="Arial" w:cs="Arial"/>
        </w:rPr>
      </w:pPr>
    </w:p>
    <w:p w14:paraId="5787018F" w14:textId="54681BE7" w:rsidR="6431AF8B" w:rsidRDefault="6431AF8B" w:rsidP="00206663">
      <w:pPr>
        <w:pStyle w:val="ListParagraph"/>
        <w:numPr>
          <w:ilvl w:val="0"/>
          <w:numId w:val="27"/>
        </w:numPr>
        <w:rPr>
          <w:rStyle w:val="Strong"/>
          <w:rFonts w:ascii="Arial" w:hAnsi="Arial" w:cs="Arial"/>
        </w:rPr>
      </w:pPr>
      <w:r w:rsidRPr="381D0431">
        <w:rPr>
          <w:rStyle w:val="Strong"/>
          <w:rFonts w:ascii="Arial" w:hAnsi="Arial" w:cs="Arial"/>
        </w:rPr>
        <w:t>Extract Zip File</w:t>
      </w:r>
    </w:p>
    <w:p w14:paraId="7665C803" w14:textId="617E7949" w:rsidR="6431AF8B" w:rsidRDefault="6431AF8B" w:rsidP="00206663">
      <w:pPr>
        <w:pStyle w:val="ListParagraph"/>
        <w:numPr>
          <w:ilvl w:val="1"/>
          <w:numId w:val="27"/>
        </w:numPr>
        <w:rPr>
          <w:rFonts w:ascii="Arial" w:hAnsi="Arial" w:cs="Arial"/>
        </w:rPr>
      </w:pPr>
      <w:r w:rsidRPr="381D0431">
        <w:rPr>
          <w:rFonts w:ascii="Arial" w:hAnsi="Arial" w:cs="Arial"/>
        </w:rPr>
        <w:t>The application will not properly execute from within the zipped folder.</w:t>
      </w:r>
    </w:p>
    <w:p w14:paraId="6BBF65F2" w14:textId="77777777" w:rsidR="381D0431" w:rsidRDefault="381D0431" w:rsidP="381D0431">
      <w:pPr>
        <w:pStyle w:val="ListParagraph"/>
        <w:ind w:left="864"/>
        <w:rPr>
          <w:rFonts w:ascii="Arial" w:hAnsi="Arial" w:cs="Arial"/>
        </w:rPr>
      </w:pPr>
    </w:p>
    <w:p w14:paraId="29FF4715" w14:textId="521E2AEE" w:rsidR="6431AF8B" w:rsidRDefault="6431AF8B" w:rsidP="00206663">
      <w:pPr>
        <w:pStyle w:val="ListParagraph"/>
        <w:numPr>
          <w:ilvl w:val="0"/>
          <w:numId w:val="27"/>
        </w:numPr>
        <w:rPr>
          <w:rFonts w:ascii="Arial" w:hAnsi="Arial" w:cs="Arial"/>
          <w:b/>
          <w:bCs/>
        </w:rPr>
      </w:pPr>
      <w:r w:rsidRPr="381D0431">
        <w:rPr>
          <w:rFonts w:ascii="Arial" w:hAnsi="Arial" w:cs="Arial"/>
          <w:b/>
          <w:bCs/>
        </w:rPr>
        <w:t>Copy/Move Folder</w:t>
      </w:r>
    </w:p>
    <w:p w14:paraId="1AF84E3D" w14:textId="38E57FB0" w:rsidR="6431AF8B" w:rsidRDefault="6431AF8B" w:rsidP="00206663">
      <w:pPr>
        <w:pStyle w:val="ListParagraph"/>
        <w:numPr>
          <w:ilvl w:val="1"/>
          <w:numId w:val="27"/>
        </w:numPr>
        <w:rPr>
          <w:rFonts w:ascii="Arial" w:hAnsi="Arial" w:cs="Arial"/>
        </w:rPr>
      </w:pPr>
      <w:r w:rsidRPr="381D0431">
        <w:rPr>
          <w:rFonts w:ascii="Arial" w:hAnsi="Arial" w:cs="Arial"/>
        </w:rPr>
        <w:t>Go to the “Downloads” folder and copy or move the folder to another location.</w:t>
      </w:r>
    </w:p>
    <w:p w14:paraId="79066BF1" w14:textId="77777777" w:rsidR="381D0431" w:rsidRDefault="381D0431" w:rsidP="381D0431">
      <w:pPr>
        <w:pStyle w:val="ListParagraph"/>
        <w:ind w:left="864"/>
        <w:rPr>
          <w:rFonts w:ascii="Arial" w:hAnsi="Arial" w:cs="Arial"/>
        </w:rPr>
      </w:pPr>
    </w:p>
    <w:p w14:paraId="190E3E40" w14:textId="47BE7E94" w:rsidR="6431AF8B" w:rsidRDefault="6431AF8B" w:rsidP="00206663">
      <w:pPr>
        <w:pStyle w:val="ListParagraph"/>
        <w:numPr>
          <w:ilvl w:val="0"/>
          <w:numId w:val="27"/>
        </w:numPr>
        <w:rPr>
          <w:rFonts w:ascii="Arial" w:hAnsi="Arial" w:cs="Arial"/>
          <w:b/>
          <w:bCs/>
        </w:rPr>
      </w:pPr>
      <w:r w:rsidRPr="381D0431">
        <w:rPr>
          <w:rFonts w:ascii="Arial" w:hAnsi="Arial" w:cs="Arial"/>
          <w:b/>
          <w:bCs/>
        </w:rPr>
        <w:t>Open ACRT</w:t>
      </w:r>
    </w:p>
    <w:p w14:paraId="1420885D" w14:textId="6DE2BA5F" w:rsidR="6431AF8B" w:rsidRDefault="6431AF8B" w:rsidP="00206663">
      <w:pPr>
        <w:pStyle w:val="ListParagraph"/>
        <w:numPr>
          <w:ilvl w:val="1"/>
          <w:numId w:val="27"/>
        </w:numPr>
        <w:rPr>
          <w:rFonts w:ascii="Arial" w:hAnsi="Arial" w:cs="Arial"/>
        </w:rPr>
      </w:pPr>
      <w:r w:rsidRPr="381D0431">
        <w:rPr>
          <w:rFonts w:ascii="Arial" w:hAnsi="Arial" w:cs="Arial"/>
        </w:rPr>
        <w:t>Open the Index.html file to launch ACRT.</w:t>
      </w:r>
    </w:p>
    <w:p w14:paraId="6B1401D8" w14:textId="77777777" w:rsidR="381D0431" w:rsidRDefault="381D0431" w:rsidP="381D0431">
      <w:pPr>
        <w:pStyle w:val="ListParagraph"/>
        <w:ind w:left="864"/>
        <w:rPr>
          <w:rFonts w:ascii="Arial" w:hAnsi="Arial" w:cs="Arial"/>
        </w:rPr>
      </w:pPr>
    </w:p>
    <w:p w14:paraId="5317C783" w14:textId="12D7E8BD" w:rsidR="00B72400" w:rsidRPr="00B72400" w:rsidRDefault="00B72400" w:rsidP="00323D2A">
      <w:pPr>
        <w:spacing w:after="0"/>
        <w:rPr>
          <w:rFonts w:ascii="Arial" w:hAnsi="Arial" w:cs="Arial"/>
        </w:rPr>
      </w:pPr>
      <w:r w:rsidRPr="00B72400">
        <w:rPr>
          <w:rFonts w:ascii="Arial" w:hAnsi="Arial" w:cs="Arial"/>
        </w:rPr>
        <w:t xml:space="preserve">For more information about </w:t>
      </w:r>
      <w:proofErr w:type="spellStart"/>
      <w:r w:rsidRPr="00B72400">
        <w:rPr>
          <w:rFonts w:ascii="Arial" w:hAnsi="Arial" w:cs="Arial"/>
        </w:rPr>
        <w:t>gitlab</w:t>
      </w:r>
      <w:proofErr w:type="spellEnd"/>
      <w:r w:rsidRPr="00B72400">
        <w:rPr>
          <w:rFonts w:ascii="Arial" w:hAnsi="Arial" w:cs="Arial"/>
        </w:rPr>
        <w:t>, visit</w:t>
      </w:r>
      <w:r w:rsidR="00323D2A">
        <w:rPr>
          <w:rFonts w:ascii="Arial" w:hAnsi="Arial" w:cs="Arial"/>
        </w:rPr>
        <w:t>:</w:t>
      </w:r>
    </w:p>
    <w:p w14:paraId="11480BE3" w14:textId="1773EEA4" w:rsidR="381D0431" w:rsidRDefault="001C5855" w:rsidP="00323D2A">
      <w:pPr>
        <w:spacing w:after="0"/>
      </w:pPr>
      <w:hyperlink r:id="rId29" w:history="1">
        <w:r w:rsidR="00323D2A" w:rsidRPr="00B33953">
          <w:rPr>
            <w:rStyle w:val="Hyperlink"/>
            <w:rFonts w:ascii="Arial" w:hAnsi="Arial" w:cs="Arial"/>
          </w:rPr>
          <w:t>https://docs.gitlab.com/ee/user/project/repository/</w:t>
        </w:r>
      </w:hyperlink>
      <w:r w:rsidR="00323D2A">
        <w:rPr>
          <w:rFonts w:ascii="Arial" w:hAnsi="Arial" w:cs="Arial"/>
        </w:rPr>
        <w:t xml:space="preserve"> </w:t>
      </w:r>
    </w:p>
    <w:p w14:paraId="14F2BA19" w14:textId="415C3E52" w:rsidR="381D0431" w:rsidRDefault="381D0431" w:rsidP="381D0431"/>
    <w:p w14:paraId="762A0BC6" w14:textId="4350A536" w:rsidR="006A3634" w:rsidRPr="00443B1F" w:rsidRDefault="009B5139" w:rsidP="00443B1F">
      <w:pPr>
        <w:pStyle w:val="Heading2"/>
      </w:pPr>
      <w:bookmarkStart w:id="37" w:name="_Toc58990681"/>
      <w:r>
        <w:t>4</w:t>
      </w:r>
      <w:r w:rsidR="00217A4F">
        <w:t xml:space="preserve">.2 </w:t>
      </w:r>
      <w:r w:rsidR="007F2C0E" w:rsidRPr="0047106D">
        <w:t>File</w:t>
      </w:r>
      <w:r w:rsidR="00701DBB">
        <w:t xml:space="preserve">s in </w:t>
      </w:r>
      <w:r w:rsidR="007F2C0E" w:rsidRPr="0047106D">
        <w:t>ACRT Source Files</w:t>
      </w:r>
      <w:bookmarkEnd w:id="33"/>
      <w:bookmarkEnd w:id="37"/>
    </w:p>
    <w:tbl>
      <w:tblPr>
        <w:tblStyle w:val="GridTable4-Accent1"/>
        <w:tblW w:w="5000" w:type="pct"/>
        <w:tblLook w:val="04A0" w:firstRow="1" w:lastRow="0" w:firstColumn="1" w:lastColumn="0" w:noHBand="0" w:noVBand="1"/>
      </w:tblPr>
      <w:tblGrid>
        <w:gridCol w:w="5683"/>
        <w:gridCol w:w="5683"/>
      </w:tblGrid>
      <w:tr w:rsidR="00C85F88" w:rsidRPr="000C6105" w14:paraId="318042D6" w14:textId="77777777" w:rsidTr="41E2FFCB">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0" w:type="pct"/>
            <w:shd w:val="clear" w:color="auto" w:fill="1F497D" w:themeFill="text2"/>
          </w:tcPr>
          <w:p w14:paraId="0400D936" w14:textId="77777777" w:rsidR="00C85F88" w:rsidRPr="000C6105" w:rsidRDefault="00C85F88" w:rsidP="00ED7C21">
            <w:pPr>
              <w:pStyle w:val="NoSpacing"/>
              <w:rPr>
                <w:rFonts w:ascii="Arial" w:hAnsi="Arial" w:cs="Arial"/>
              </w:rPr>
            </w:pPr>
            <w:r w:rsidRPr="000C6105">
              <w:rPr>
                <w:rFonts w:ascii="Arial" w:hAnsi="Arial" w:cs="Arial"/>
              </w:rPr>
              <w:t>File Name Type</w:t>
            </w:r>
          </w:p>
        </w:tc>
        <w:tc>
          <w:tcPr>
            <w:tcW w:w="0" w:type="pct"/>
            <w:shd w:val="clear" w:color="auto" w:fill="1F497D" w:themeFill="text2"/>
          </w:tcPr>
          <w:p w14:paraId="2F9991EF" w14:textId="77777777" w:rsidR="00C85F88" w:rsidRPr="000C6105" w:rsidRDefault="00C85F88" w:rsidP="00ED7C2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rPr>
            </w:pPr>
            <w:r w:rsidRPr="000C6105">
              <w:rPr>
                <w:rFonts w:ascii="Arial" w:hAnsi="Arial" w:cs="Arial"/>
              </w:rPr>
              <w:t xml:space="preserve">File Purpose </w:t>
            </w:r>
          </w:p>
        </w:tc>
      </w:tr>
      <w:tr w:rsidR="00C85F88" w:rsidRPr="000C6105" w14:paraId="366AA98D" w14:textId="77777777" w:rsidTr="41E2FFCB">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2500" w:type="pct"/>
          </w:tcPr>
          <w:p w14:paraId="2090CA62"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About.html</w:t>
            </w:r>
          </w:p>
        </w:tc>
        <w:tc>
          <w:tcPr>
            <w:tcW w:w="2500" w:type="pct"/>
          </w:tcPr>
          <w:p w14:paraId="6DB0E5BE" w14:textId="5231C7C4" w:rsidR="00C85F88" w:rsidRPr="003022D6" w:rsidRDefault="002116F6"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2116F6">
              <w:rPr>
                <w:rFonts w:ascii="Arial" w:hAnsi="Arial" w:cs="Arial"/>
                <w:sz w:val="20"/>
                <w:szCs w:val="20"/>
              </w:rPr>
              <w:t xml:space="preserve">Provides </w:t>
            </w:r>
            <w:r w:rsidR="00C85F88" w:rsidRPr="003022D6">
              <w:rPr>
                <w:rFonts w:ascii="Arial" w:hAnsi="Arial" w:cs="Arial"/>
                <w:sz w:val="20"/>
                <w:szCs w:val="20"/>
              </w:rPr>
              <w:t xml:space="preserve">ACRT overview </w:t>
            </w:r>
          </w:p>
        </w:tc>
      </w:tr>
      <w:tr w:rsidR="00737419" w:rsidRPr="000C6105" w14:paraId="2BBBA274"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3FDED34E" w14:textId="341ED7F7" w:rsidR="00737419" w:rsidRPr="003022D6" w:rsidRDefault="00737419" w:rsidP="00ED7C21">
            <w:pPr>
              <w:spacing w:after="0"/>
              <w:rPr>
                <w:rFonts w:ascii="Arial" w:hAnsi="Arial" w:cs="Arial"/>
                <w:b w:val="0"/>
                <w:bCs w:val="0"/>
                <w:sz w:val="20"/>
                <w:szCs w:val="20"/>
              </w:rPr>
            </w:pPr>
            <w:r w:rsidRPr="003022D6">
              <w:rPr>
                <w:rFonts w:ascii="Arial" w:hAnsi="Arial" w:cs="Arial"/>
                <w:b w:val="0"/>
                <w:bCs w:val="0"/>
                <w:sz w:val="20"/>
                <w:szCs w:val="20"/>
              </w:rPr>
              <w:t>ACRTTrainingManual.doc</w:t>
            </w:r>
            <w:r w:rsidR="0060186D" w:rsidRPr="003022D6">
              <w:rPr>
                <w:rFonts w:ascii="Arial" w:hAnsi="Arial" w:cs="Arial"/>
                <w:b w:val="0"/>
                <w:bCs w:val="0"/>
                <w:sz w:val="20"/>
                <w:szCs w:val="20"/>
              </w:rPr>
              <w:t>x</w:t>
            </w:r>
          </w:p>
        </w:tc>
        <w:tc>
          <w:tcPr>
            <w:tcW w:w="2500" w:type="pct"/>
          </w:tcPr>
          <w:p w14:paraId="625D2E07" w14:textId="735E22B4" w:rsidR="00737419" w:rsidRPr="003022D6" w:rsidRDefault="4FF12334"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2771810C" w:rsidRPr="003022D6">
              <w:rPr>
                <w:rFonts w:ascii="Arial" w:hAnsi="Arial" w:cs="Arial"/>
                <w:sz w:val="20"/>
                <w:szCs w:val="20"/>
              </w:rPr>
              <w:t>ed</w:t>
            </w:r>
            <w:r w:rsidRPr="003022D6">
              <w:rPr>
                <w:rFonts w:ascii="Arial" w:hAnsi="Arial" w:cs="Arial"/>
                <w:sz w:val="20"/>
                <w:szCs w:val="20"/>
              </w:rPr>
              <w:t xml:space="preserve"> instruction</w:t>
            </w:r>
            <w:r w:rsidR="367BD0BA" w:rsidRPr="003022D6">
              <w:rPr>
                <w:rFonts w:ascii="Arial" w:hAnsi="Arial" w:cs="Arial"/>
                <w:sz w:val="20"/>
                <w:szCs w:val="20"/>
              </w:rPr>
              <w:t>s</w:t>
            </w:r>
            <w:r w:rsidRPr="003022D6">
              <w:rPr>
                <w:rFonts w:ascii="Arial" w:hAnsi="Arial" w:cs="Arial"/>
                <w:sz w:val="20"/>
                <w:szCs w:val="20"/>
              </w:rPr>
              <w:t xml:space="preserve"> </w:t>
            </w:r>
            <w:r w:rsidR="56E6BE3D" w:rsidRPr="003022D6">
              <w:rPr>
                <w:rFonts w:ascii="Arial" w:hAnsi="Arial" w:cs="Arial"/>
                <w:sz w:val="20"/>
                <w:szCs w:val="20"/>
              </w:rPr>
              <w:t xml:space="preserve">on </w:t>
            </w:r>
            <w:r w:rsidRPr="003022D6">
              <w:rPr>
                <w:rFonts w:ascii="Arial" w:hAnsi="Arial" w:cs="Arial"/>
                <w:sz w:val="20"/>
                <w:szCs w:val="20"/>
              </w:rPr>
              <w:t xml:space="preserve">how to use </w:t>
            </w:r>
            <w:r w:rsidR="000E7CF6" w:rsidRPr="000E7CF6">
              <w:rPr>
                <w:rFonts w:ascii="Arial" w:hAnsi="Arial" w:cs="Arial"/>
                <w:sz w:val="20"/>
                <w:szCs w:val="20"/>
              </w:rPr>
              <w:t>ACRT</w:t>
            </w:r>
            <w:r w:rsidR="000E7CF6" w:rsidRPr="000E7CF6" w:rsidDel="000E7CF6">
              <w:rPr>
                <w:rFonts w:ascii="Arial" w:hAnsi="Arial" w:cs="Arial"/>
                <w:sz w:val="20"/>
                <w:szCs w:val="20"/>
              </w:rPr>
              <w:t xml:space="preserve"> </w:t>
            </w:r>
            <w:r w:rsidR="00A956D9" w:rsidRPr="00A956D9">
              <w:rPr>
                <w:rFonts w:ascii="Arial" w:hAnsi="Arial" w:cs="Arial"/>
                <w:sz w:val="20"/>
                <w:szCs w:val="20"/>
              </w:rPr>
              <w:t>(Word format)</w:t>
            </w:r>
          </w:p>
        </w:tc>
      </w:tr>
      <w:tr w:rsidR="00D00179" w:rsidRPr="000C6105" w14:paraId="4AEF39F0"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85402CC" w14:textId="77777777" w:rsidR="00737419" w:rsidRPr="003022D6" w:rsidRDefault="00737419" w:rsidP="00ED7C21">
            <w:pPr>
              <w:spacing w:after="0"/>
              <w:rPr>
                <w:rFonts w:ascii="Arial" w:hAnsi="Arial" w:cs="Arial"/>
                <w:b w:val="0"/>
                <w:bCs w:val="0"/>
                <w:sz w:val="20"/>
                <w:szCs w:val="20"/>
              </w:rPr>
            </w:pPr>
            <w:r w:rsidRPr="003022D6">
              <w:rPr>
                <w:rFonts w:ascii="Arial" w:hAnsi="Arial" w:cs="Arial"/>
                <w:b w:val="0"/>
                <w:bCs w:val="0"/>
                <w:sz w:val="20"/>
                <w:szCs w:val="20"/>
              </w:rPr>
              <w:t>ACRTTrainingManual.pdf</w:t>
            </w:r>
          </w:p>
        </w:tc>
        <w:tc>
          <w:tcPr>
            <w:tcW w:w="2500" w:type="pct"/>
          </w:tcPr>
          <w:p w14:paraId="29FC30F7" w14:textId="7D664FFE" w:rsidR="00737419" w:rsidRPr="003022D6" w:rsidRDefault="4FF12334"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44E7B7A0" w:rsidRPr="003022D6">
              <w:rPr>
                <w:rFonts w:ascii="Arial" w:hAnsi="Arial" w:cs="Arial"/>
                <w:sz w:val="20"/>
                <w:szCs w:val="20"/>
              </w:rPr>
              <w:t>ed</w:t>
            </w:r>
            <w:r w:rsidRPr="003022D6">
              <w:rPr>
                <w:rFonts w:ascii="Arial" w:hAnsi="Arial" w:cs="Arial"/>
                <w:sz w:val="20"/>
                <w:szCs w:val="20"/>
              </w:rPr>
              <w:t xml:space="preserve"> instruction</w:t>
            </w:r>
            <w:r w:rsidR="367BD0BA" w:rsidRPr="003022D6">
              <w:rPr>
                <w:rFonts w:ascii="Arial" w:hAnsi="Arial" w:cs="Arial"/>
                <w:sz w:val="20"/>
                <w:szCs w:val="20"/>
              </w:rPr>
              <w:t>s</w:t>
            </w:r>
            <w:r w:rsidRPr="003022D6">
              <w:rPr>
                <w:rFonts w:ascii="Arial" w:hAnsi="Arial" w:cs="Arial"/>
                <w:sz w:val="20"/>
                <w:szCs w:val="20"/>
              </w:rPr>
              <w:t xml:space="preserve"> </w:t>
            </w:r>
            <w:r w:rsidR="3EC3933D" w:rsidRPr="003022D6">
              <w:rPr>
                <w:rFonts w:ascii="Arial" w:hAnsi="Arial" w:cs="Arial"/>
                <w:sz w:val="20"/>
                <w:szCs w:val="20"/>
              </w:rPr>
              <w:t xml:space="preserve">on </w:t>
            </w:r>
            <w:r w:rsidRPr="003022D6">
              <w:rPr>
                <w:rFonts w:ascii="Arial" w:hAnsi="Arial" w:cs="Arial"/>
                <w:sz w:val="20"/>
                <w:szCs w:val="20"/>
              </w:rPr>
              <w:t xml:space="preserve">how to use </w:t>
            </w:r>
            <w:r w:rsidR="000E7CF6" w:rsidRPr="000E7CF6">
              <w:rPr>
                <w:rFonts w:ascii="Arial" w:hAnsi="Arial" w:cs="Arial"/>
                <w:sz w:val="20"/>
                <w:szCs w:val="20"/>
              </w:rPr>
              <w:t>ACRT</w:t>
            </w:r>
            <w:r w:rsidR="00A956D9">
              <w:rPr>
                <w:rFonts w:ascii="Arial" w:hAnsi="Arial" w:cs="Arial"/>
                <w:sz w:val="20"/>
                <w:szCs w:val="20"/>
              </w:rPr>
              <w:t xml:space="preserve"> </w:t>
            </w:r>
            <w:r w:rsidR="00A956D9" w:rsidRPr="00A956D9">
              <w:rPr>
                <w:rFonts w:ascii="Arial" w:hAnsi="Arial" w:cs="Arial"/>
                <w:sz w:val="20"/>
                <w:szCs w:val="20"/>
              </w:rPr>
              <w:t>(PDF format)</w:t>
            </w:r>
          </w:p>
        </w:tc>
      </w:tr>
      <w:tr w:rsidR="00C85F88" w:rsidRPr="000C6105" w14:paraId="0BC08C56"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1717AC2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ACRT_View_webReport.html</w:t>
            </w:r>
          </w:p>
        </w:tc>
        <w:tc>
          <w:tcPr>
            <w:tcW w:w="2500" w:type="pct"/>
          </w:tcPr>
          <w:p w14:paraId="02337949" w14:textId="03043FC0"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Used to view test result</w:t>
            </w:r>
            <w:r w:rsidR="520C6F6D" w:rsidRPr="003022D6">
              <w:rPr>
                <w:rFonts w:ascii="Arial" w:hAnsi="Arial" w:cs="Arial"/>
                <w:sz w:val="20"/>
                <w:szCs w:val="20"/>
              </w:rPr>
              <w:t>s</w:t>
            </w:r>
          </w:p>
        </w:tc>
      </w:tr>
      <w:tr w:rsidR="00C85F88" w:rsidRPr="000C6105" w14:paraId="6CB59AAC"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4D4762A"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ACRT_Web_Input_Form.html</w:t>
            </w:r>
          </w:p>
        </w:tc>
        <w:tc>
          <w:tcPr>
            <w:tcW w:w="2500" w:type="pct"/>
          </w:tcPr>
          <w:p w14:paraId="15C61F90" w14:textId="5917C62C" w:rsidR="00C85F88" w:rsidRPr="003022D6" w:rsidRDefault="002AC968"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Used to creat</w:t>
            </w:r>
            <w:r w:rsidR="00B252EC">
              <w:rPr>
                <w:rFonts w:ascii="Arial" w:hAnsi="Arial" w:cs="Arial"/>
                <w:sz w:val="20"/>
                <w:szCs w:val="20"/>
              </w:rPr>
              <w:t>e or edit</w:t>
            </w:r>
            <w:r w:rsidRPr="003022D6">
              <w:rPr>
                <w:rFonts w:ascii="Arial" w:hAnsi="Arial" w:cs="Arial"/>
                <w:sz w:val="20"/>
                <w:szCs w:val="20"/>
              </w:rPr>
              <w:t xml:space="preserve"> test result</w:t>
            </w:r>
            <w:r w:rsidR="520C6F6D" w:rsidRPr="003022D6">
              <w:rPr>
                <w:rFonts w:ascii="Arial" w:hAnsi="Arial" w:cs="Arial"/>
                <w:sz w:val="20"/>
                <w:szCs w:val="20"/>
              </w:rPr>
              <w:t>s</w:t>
            </w:r>
          </w:p>
        </w:tc>
      </w:tr>
      <w:tr w:rsidR="004C15F1" w:rsidRPr="000C6105" w14:paraId="1E9494D9"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05A01A66" w14:textId="1A73AEC4" w:rsidR="004C15F1" w:rsidRPr="003022D6" w:rsidRDefault="5C7FE8B0" w:rsidP="00ED7C21">
            <w:pPr>
              <w:spacing w:after="0"/>
              <w:rPr>
                <w:rFonts w:ascii="Arial" w:hAnsi="Arial" w:cs="Arial"/>
                <w:b w:val="0"/>
                <w:bCs w:val="0"/>
                <w:sz w:val="20"/>
                <w:szCs w:val="20"/>
              </w:rPr>
            </w:pPr>
            <w:r w:rsidRPr="41E2FFCB">
              <w:rPr>
                <w:rFonts w:ascii="Arial" w:hAnsi="Arial" w:cs="Arial"/>
                <w:b w:val="0"/>
                <w:bCs w:val="0"/>
                <w:sz w:val="20"/>
                <w:szCs w:val="20"/>
              </w:rPr>
              <w:t>CSS</w:t>
            </w:r>
          </w:p>
        </w:tc>
        <w:tc>
          <w:tcPr>
            <w:tcW w:w="2500" w:type="pct"/>
          </w:tcPr>
          <w:p w14:paraId="6A2167B6" w14:textId="77777777" w:rsidR="004C15F1" w:rsidRPr="003022D6" w:rsidRDefault="004C15F1"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85F88" w:rsidRPr="000C6105" w14:paraId="61DCEC46"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DFB9DA4"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Help.html</w:t>
            </w:r>
          </w:p>
        </w:tc>
        <w:tc>
          <w:tcPr>
            <w:tcW w:w="2500" w:type="pct"/>
          </w:tcPr>
          <w:p w14:paraId="08DB5873" w14:textId="10BDDD9A" w:rsidR="00C85F88" w:rsidRPr="003022D6" w:rsidRDefault="00A956D9"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General</w:t>
            </w:r>
            <w:r w:rsidRPr="003022D6">
              <w:rPr>
                <w:rFonts w:ascii="Arial" w:hAnsi="Arial" w:cs="Arial"/>
                <w:sz w:val="20"/>
                <w:szCs w:val="20"/>
              </w:rPr>
              <w:t xml:space="preserve"> </w:t>
            </w:r>
            <w:r w:rsidR="002AC968" w:rsidRPr="003022D6">
              <w:rPr>
                <w:rFonts w:ascii="Arial" w:hAnsi="Arial" w:cs="Arial"/>
                <w:sz w:val="20"/>
                <w:szCs w:val="20"/>
              </w:rPr>
              <w:t xml:space="preserve">instructions </w:t>
            </w:r>
            <w:r w:rsidR="67727BE5" w:rsidRPr="003022D6">
              <w:rPr>
                <w:rFonts w:ascii="Arial" w:hAnsi="Arial" w:cs="Arial"/>
                <w:sz w:val="20"/>
                <w:szCs w:val="20"/>
              </w:rPr>
              <w:t xml:space="preserve">on </w:t>
            </w:r>
            <w:r w:rsidR="002AC968" w:rsidRPr="003022D6">
              <w:rPr>
                <w:rFonts w:ascii="Arial" w:hAnsi="Arial" w:cs="Arial"/>
                <w:sz w:val="20"/>
                <w:szCs w:val="20"/>
              </w:rPr>
              <w:t>how to use ACRT</w:t>
            </w:r>
          </w:p>
        </w:tc>
      </w:tr>
      <w:tr w:rsidR="00C85F88" w:rsidRPr="000C6105" w14:paraId="5108D424"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32DDE310"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Index.html</w:t>
            </w:r>
          </w:p>
        </w:tc>
        <w:tc>
          <w:tcPr>
            <w:tcW w:w="2500" w:type="pct"/>
          </w:tcPr>
          <w:p w14:paraId="055CB7EE" w14:textId="5EEB0E2C" w:rsidR="00C85F88" w:rsidRPr="003022D6" w:rsidRDefault="31D57F80"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L</w:t>
            </w:r>
            <w:r w:rsidR="002AC968" w:rsidRPr="003022D6">
              <w:rPr>
                <w:rFonts w:ascii="Arial" w:hAnsi="Arial" w:cs="Arial"/>
                <w:sz w:val="20"/>
                <w:szCs w:val="20"/>
              </w:rPr>
              <w:t xml:space="preserve">anding page for </w:t>
            </w:r>
            <w:r w:rsidR="00B252EC">
              <w:rPr>
                <w:rFonts w:ascii="Arial" w:hAnsi="Arial" w:cs="Arial"/>
                <w:sz w:val="20"/>
                <w:szCs w:val="20"/>
              </w:rPr>
              <w:t>ACRT</w:t>
            </w:r>
          </w:p>
        </w:tc>
      </w:tr>
      <w:tr w:rsidR="00D01406" w:rsidRPr="000C6105" w14:paraId="306C72A6"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20482F60" w14:textId="409D1D34" w:rsidR="00D01406" w:rsidRPr="003022D6" w:rsidRDefault="5C7FE8B0" w:rsidP="00ED7C21">
            <w:pPr>
              <w:spacing w:after="0"/>
              <w:rPr>
                <w:rFonts w:ascii="Arial" w:hAnsi="Arial" w:cs="Arial"/>
                <w:b w:val="0"/>
                <w:bCs w:val="0"/>
                <w:sz w:val="20"/>
                <w:szCs w:val="20"/>
              </w:rPr>
            </w:pPr>
            <w:r w:rsidRPr="41E2FFCB">
              <w:rPr>
                <w:rFonts w:ascii="Arial" w:hAnsi="Arial" w:cs="Arial"/>
                <w:b w:val="0"/>
                <w:bCs w:val="0"/>
                <w:sz w:val="20"/>
                <w:szCs w:val="20"/>
              </w:rPr>
              <w:t>JS</w:t>
            </w:r>
          </w:p>
        </w:tc>
        <w:tc>
          <w:tcPr>
            <w:tcW w:w="2500" w:type="pct"/>
          </w:tcPr>
          <w:p w14:paraId="0C4E3C50" w14:textId="77777777" w:rsidR="00D01406" w:rsidRPr="003022D6" w:rsidRDefault="00D01406"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85F88" w:rsidRPr="000C6105" w14:paraId="0F90EB50"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5ABF492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LICENSE.html</w:t>
            </w:r>
          </w:p>
        </w:tc>
        <w:tc>
          <w:tcPr>
            <w:tcW w:w="2500" w:type="pct"/>
          </w:tcPr>
          <w:p w14:paraId="7765984E" w14:textId="77777777" w:rsidR="00C85F88" w:rsidRPr="003022D6" w:rsidRDefault="00C85F8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ACRT license in html format</w:t>
            </w:r>
          </w:p>
        </w:tc>
      </w:tr>
      <w:tr w:rsidR="00C85F88" w:rsidRPr="000C6105" w14:paraId="75732DCB"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5A02305"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LICENSE.md</w:t>
            </w:r>
          </w:p>
        </w:tc>
        <w:tc>
          <w:tcPr>
            <w:tcW w:w="2500" w:type="pct"/>
          </w:tcPr>
          <w:p w14:paraId="2B6C512E" w14:textId="5A168A64" w:rsidR="00C85F88" w:rsidRPr="003022D6" w:rsidRDefault="002AC968"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ACRT license in text</w:t>
            </w:r>
            <w:r w:rsidR="6AF654A7" w:rsidRPr="003022D6">
              <w:rPr>
                <w:rFonts w:ascii="Arial" w:hAnsi="Arial" w:cs="Arial"/>
                <w:sz w:val="20"/>
                <w:szCs w:val="20"/>
              </w:rPr>
              <w:t xml:space="preserve"> format</w:t>
            </w:r>
          </w:p>
        </w:tc>
      </w:tr>
      <w:tr w:rsidR="00C85F88" w:rsidRPr="000C6105" w14:paraId="7F9BA36F"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5EB0CE03"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README.md</w:t>
            </w:r>
          </w:p>
        </w:tc>
        <w:tc>
          <w:tcPr>
            <w:tcW w:w="2500" w:type="pct"/>
          </w:tcPr>
          <w:p w14:paraId="3FDC404D" w14:textId="7A8BA326"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Provides overview </w:t>
            </w:r>
            <w:r w:rsidR="597D99CD" w:rsidRPr="003022D6">
              <w:rPr>
                <w:rFonts w:ascii="Arial" w:hAnsi="Arial" w:cs="Arial"/>
                <w:sz w:val="20"/>
                <w:szCs w:val="20"/>
              </w:rPr>
              <w:t xml:space="preserve">on </w:t>
            </w:r>
            <w:r w:rsidRPr="003022D6">
              <w:rPr>
                <w:rFonts w:ascii="Arial" w:hAnsi="Arial" w:cs="Arial"/>
                <w:sz w:val="20"/>
                <w:szCs w:val="20"/>
              </w:rPr>
              <w:t xml:space="preserve">how to use </w:t>
            </w:r>
            <w:r w:rsidR="00B252EC">
              <w:rPr>
                <w:rFonts w:ascii="Arial" w:hAnsi="Arial" w:cs="Arial"/>
                <w:sz w:val="20"/>
                <w:szCs w:val="20"/>
              </w:rPr>
              <w:t>ACRT</w:t>
            </w:r>
          </w:p>
        </w:tc>
      </w:tr>
      <w:tr w:rsidR="00D00179" w:rsidRPr="000C6105" w14:paraId="56509926"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8A92D08" w14:textId="31D4076C" w:rsidR="00BB5F64" w:rsidRPr="003022D6" w:rsidRDefault="00BB5F64" w:rsidP="00ED7C21">
            <w:pPr>
              <w:spacing w:after="0"/>
              <w:rPr>
                <w:rFonts w:ascii="Arial" w:hAnsi="Arial" w:cs="Arial"/>
                <w:b w:val="0"/>
                <w:bCs w:val="0"/>
                <w:sz w:val="20"/>
                <w:szCs w:val="20"/>
              </w:rPr>
            </w:pPr>
            <w:r w:rsidRPr="003022D6">
              <w:rPr>
                <w:rFonts w:ascii="Arial" w:hAnsi="Arial" w:cs="Arial"/>
                <w:b w:val="0"/>
                <w:bCs w:val="0"/>
                <w:sz w:val="20"/>
                <w:szCs w:val="20"/>
              </w:rPr>
              <w:t>SuccessCriteria</w:t>
            </w:r>
            <w:r w:rsidR="00C4640F" w:rsidRPr="003022D6">
              <w:rPr>
                <w:rFonts w:ascii="Arial" w:hAnsi="Arial" w:cs="Arial"/>
                <w:b w:val="0"/>
                <w:bCs w:val="0"/>
                <w:sz w:val="20"/>
                <w:szCs w:val="20"/>
              </w:rPr>
              <w:t>TT4</w:t>
            </w:r>
          </w:p>
        </w:tc>
        <w:tc>
          <w:tcPr>
            <w:tcW w:w="2500" w:type="pct"/>
          </w:tcPr>
          <w:p w14:paraId="2D3145D4" w14:textId="59FEF42C" w:rsidR="00BB5F64" w:rsidRPr="003022D6" w:rsidRDefault="745340EE"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JSON file needed for</w:t>
            </w:r>
            <w:r w:rsidR="5B60684F" w:rsidRPr="003022D6">
              <w:rPr>
                <w:rFonts w:ascii="Arial" w:hAnsi="Arial" w:cs="Arial"/>
                <w:sz w:val="20"/>
                <w:szCs w:val="20"/>
              </w:rPr>
              <w:t xml:space="preserve"> </w:t>
            </w:r>
            <w:r w:rsidR="1B27AC07" w:rsidRPr="003022D6">
              <w:rPr>
                <w:rFonts w:ascii="Arial" w:hAnsi="Arial" w:cs="Arial"/>
                <w:sz w:val="20"/>
                <w:szCs w:val="20"/>
              </w:rPr>
              <w:t>enter</w:t>
            </w:r>
            <w:r w:rsidR="00C17E7A">
              <w:rPr>
                <w:rFonts w:ascii="Arial" w:hAnsi="Arial" w:cs="Arial"/>
                <w:sz w:val="20"/>
                <w:szCs w:val="20"/>
              </w:rPr>
              <w:t>ing</w:t>
            </w:r>
            <w:r w:rsidR="1B27AC07" w:rsidRPr="003022D6">
              <w:rPr>
                <w:rFonts w:ascii="Arial" w:hAnsi="Arial" w:cs="Arial"/>
                <w:sz w:val="20"/>
                <w:szCs w:val="20"/>
              </w:rPr>
              <w:t xml:space="preserve"> </w:t>
            </w:r>
            <w:r w:rsidR="5B60684F" w:rsidRPr="003022D6">
              <w:rPr>
                <w:rFonts w:ascii="Arial" w:hAnsi="Arial" w:cs="Arial"/>
                <w:sz w:val="20"/>
                <w:szCs w:val="20"/>
              </w:rPr>
              <w:t>test</w:t>
            </w:r>
            <w:r w:rsidR="65C3BB7B" w:rsidRPr="003022D6">
              <w:rPr>
                <w:rFonts w:ascii="Arial" w:hAnsi="Arial" w:cs="Arial"/>
                <w:sz w:val="20"/>
                <w:szCs w:val="20"/>
              </w:rPr>
              <w:t xml:space="preserve"> results</w:t>
            </w:r>
            <w:r w:rsidR="00C17E7A">
              <w:rPr>
                <w:rFonts w:ascii="Arial" w:hAnsi="Arial" w:cs="Arial"/>
                <w:sz w:val="20"/>
                <w:szCs w:val="20"/>
              </w:rPr>
              <w:t xml:space="preserve"> (TT4 format)</w:t>
            </w:r>
            <w:r w:rsidR="5B60684F" w:rsidRPr="003022D6">
              <w:rPr>
                <w:rFonts w:ascii="Arial" w:hAnsi="Arial" w:cs="Arial"/>
                <w:sz w:val="20"/>
                <w:szCs w:val="20"/>
              </w:rPr>
              <w:t xml:space="preserve">. </w:t>
            </w:r>
          </w:p>
        </w:tc>
      </w:tr>
      <w:tr w:rsidR="00D00179" w:rsidRPr="000C6105" w14:paraId="11681E28"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1C6FF08F" w14:textId="54224B08"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SuccessCriteria</w:t>
            </w:r>
            <w:r w:rsidR="00C4640F" w:rsidRPr="003022D6">
              <w:rPr>
                <w:rFonts w:ascii="Arial" w:hAnsi="Arial" w:cs="Arial"/>
                <w:b w:val="0"/>
                <w:bCs w:val="0"/>
                <w:sz w:val="20"/>
                <w:szCs w:val="20"/>
              </w:rPr>
              <w:t>TT5</w:t>
            </w:r>
          </w:p>
        </w:tc>
        <w:tc>
          <w:tcPr>
            <w:tcW w:w="2500" w:type="pct"/>
          </w:tcPr>
          <w:p w14:paraId="0D6C5E3E" w14:textId="096B5C28" w:rsidR="00C85F88" w:rsidRPr="003022D6" w:rsidRDefault="28787CD1"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JSON file needed for</w:t>
            </w:r>
            <w:r w:rsidRPr="003022D6" w:rsidDel="00C17E7A">
              <w:rPr>
                <w:rFonts w:ascii="Arial" w:hAnsi="Arial" w:cs="Arial"/>
                <w:sz w:val="20"/>
                <w:szCs w:val="20"/>
              </w:rPr>
              <w:t xml:space="preserve"> </w:t>
            </w:r>
            <w:r w:rsidR="2FB9DC2C" w:rsidRPr="003022D6">
              <w:rPr>
                <w:rFonts w:ascii="Arial" w:hAnsi="Arial" w:cs="Arial"/>
                <w:sz w:val="20"/>
                <w:szCs w:val="20"/>
              </w:rPr>
              <w:t>enter</w:t>
            </w:r>
            <w:r w:rsidR="00C17E7A">
              <w:rPr>
                <w:rFonts w:ascii="Arial" w:hAnsi="Arial" w:cs="Arial"/>
                <w:sz w:val="20"/>
                <w:szCs w:val="20"/>
              </w:rPr>
              <w:t>ing</w:t>
            </w:r>
            <w:r w:rsidR="2FB9DC2C" w:rsidRPr="003022D6">
              <w:rPr>
                <w:rFonts w:ascii="Arial" w:hAnsi="Arial" w:cs="Arial"/>
                <w:sz w:val="20"/>
                <w:szCs w:val="20"/>
              </w:rPr>
              <w:t xml:space="preserve"> </w:t>
            </w:r>
            <w:r w:rsidRPr="003022D6">
              <w:rPr>
                <w:rFonts w:ascii="Arial" w:hAnsi="Arial" w:cs="Arial"/>
                <w:sz w:val="20"/>
                <w:szCs w:val="20"/>
              </w:rPr>
              <w:t>test</w:t>
            </w:r>
            <w:r w:rsidR="09BFFCDA" w:rsidRPr="003022D6">
              <w:rPr>
                <w:rFonts w:ascii="Arial" w:hAnsi="Arial" w:cs="Arial"/>
                <w:sz w:val="20"/>
                <w:szCs w:val="20"/>
              </w:rPr>
              <w:t xml:space="preserve"> results</w:t>
            </w:r>
            <w:r w:rsidR="00C17E7A">
              <w:rPr>
                <w:rFonts w:ascii="Arial" w:hAnsi="Arial" w:cs="Arial"/>
                <w:sz w:val="20"/>
                <w:szCs w:val="20"/>
              </w:rPr>
              <w:t xml:space="preserve"> (TT5 format)</w:t>
            </w:r>
            <w:r w:rsidRPr="003022D6">
              <w:rPr>
                <w:rFonts w:ascii="Arial" w:hAnsi="Arial" w:cs="Arial"/>
                <w:sz w:val="20"/>
                <w:szCs w:val="20"/>
              </w:rPr>
              <w:t>.</w:t>
            </w:r>
          </w:p>
        </w:tc>
      </w:tr>
      <w:tr w:rsidR="0060186D" w:rsidRPr="000C6105" w14:paraId="12371032"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09EEF8B" w14:textId="77777777" w:rsidR="0060186D" w:rsidRPr="003022D6" w:rsidRDefault="0060186D" w:rsidP="00ED7C21">
            <w:pPr>
              <w:spacing w:after="0"/>
              <w:rPr>
                <w:rFonts w:ascii="Arial" w:hAnsi="Arial" w:cs="Arial"/>
                <w:b w:val="0"/>
                <w:bCs w:val="0"/>
                <w:sz w:val="20"/>
                <w:szCs w:val="20"/>
              </w:rPr>
            </w:pPr>
            <w:r w:rsidRPr="003022D6">
              <w:rPr>
                <w:rFonts w:ascii="Arial" w:hAnsi="Arial" w:cs="Arial"/>
                <w:b w:val="0"/>
                <w:bCs w:val="0"/>
                <w:sz w:val="20"/>
                <w:szCs w:val="20"/>
              </w:rPr>
              <w:t>Trusted_Tester_Test_Process_v5.0.docx</w:t>
            </w:r>
          </w:p>
        </w:tc>
        <w:tc>
          <w:tcPr>
            <w:tcW w:w="2500" w:type="pct"/>
          </w:tcPr>
          <w:p w14:paraId="6C584AB6" w14:textId="4296817B" w:rsidR="0060186D" w:rsidRPr="003022D6" w:rsidRDefault="447CC96F"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1AF6FE1E" w:rsidRPr="003022D6">
              <w:rPr>
                <w:rFonts w:ascii="Arial" w:hAnsi="Arial" w:cs="Arial"/>
                <w:sz w:val="20"/>
                <w:szCs w:val="20"/>
              </w:rPr>
              <w:t xml:space="preserve">s </w:t>
            </w:r>
            <w:r w:rsidR="00831E41" w:rsidRPr="003022D6">
              <w:rPr>
                <w:rFonts w:ascii="Arial" w:hAnsi="Arial" w:cs="Arial"/>
                <w:sz w:val="20"/>
                <w:szCs w:val="20"/>
              </w:rPr>
              <w:t>of Section</w:t>
            </w:r>
            <w:r w:rsidRPr="003022D6">
              <w:rPr>
                <w:rFonts w:ascii="Arial" w:hAnsi="Arial" w:cs="Arial"/>
                <w:sz w:val="20"/>
                <w:szCs w:val="20"/>
              </w:rPr>
              <w:t xml:space="preserve"> 508 test process</w:t>
            </w:r>
            <w:r w:rsidR="002116F6">
              <w:rPr>
                <w:rFonts w:ascii="Arial" w:hAnsi="Arial" w:cs="Arial"/>
                <w:sz w:val="20"/>
                <w:szCs w:val="20"/>
              </w:rPr>
              <w:t xml:space="preserve"> (Word format)</w:t>
            </w:r>
          </w:p>
        </w:tc>
      </w:tr>
      <w:tr w:rsidR="00D00179" w:rsidRPr="000C6105" w14:paraId="34157FC9"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6259AFC2" w14:textId="4D1F8C2E" w:rsidR="00C85F88" w:rsidRPr="003022D6" w:rsidRDefault="0031378F" w:rsidP="00ED7C21">
            <w:pPr>
              <w:spacing w:after="0"/>
              <w:rPr>
                <w:rFonts w:ascii="Arial" w:hAnsi="Arial" w:cs="Arial"/>
                <w:b w:val="0"/>
                <w:bCs w:val="0"/>
                <w:sz w:val="20"/>
                <w:szCs w:val="20"/>
              </w:rPr>
            </w:pPr>
            <w:r w:rsidRPr="003022D6">
              <w:rPr>
                <w:rFonts w:ascii="Arial" w:hAnsi="Arial" w:cs="Arial"/>
                <w:b w:val="0"/>
                <w:bCs w:val="0"/>
                <w:sz w:val="20"/>
                <w:szCs w:val="20"/>
              </w:rPr>
              <w:t>trusted_tester_test_process_v5_0</w:t>
            </w:r>
            <w:r w:rsidR="00D00179" w:rsidRPr="003022D6">
              <w:rPr>
                <w:rFonts w:ascii="Arial" w:hAnsi="Arial" w:cs="Arial"/>
                <w:b w:val="0"/>
                <w:bCs w:val="0"/>
                <w:sz w:val="20"/>
                <w:szCs w:val="20"/>
              </w:rPr>
              <w:t>_aug_16_2019</w:t>
            </w:r>
            <w:r w:rsidRPr="003022D6">
              <w:rPr>
                <w:rFonts w:ascii="Arial" w:hAnsi="Arial" w:cs="Arial"/>
                <w:b w:val="0"/>
                <w:bCs w:val="0"/>
                <w:sz w:val="20"/>
                <w:szCs w:val="20"/>
              </w:rPr>
              <w:t>.</w:t>
            </w:r>
            <w:r w:rsidR="00D00179" w:rsidRPr="003022D6">
              <w:rPr>
                <w:rFonts w:ascii="Arial" w:hAnsi="Arial" w:cs="Arial"/>
                <w:b w:val="0"/>
                <w:bCs w:val="0"/>
                <w:sz w:val="20"/>
                <w:szCs w:val="20"/>
              </w:rPr>
              <w:t>pdf</w:t>
            </w:r>
          </w:p>
        </w:tc>
        <w:tc>
          <w:tcPr>
            <w:tcW w:w="2500" w:type="pct"/>
          </w:tcPr>
          <w:p w14:paraId="25B88D67" w14:textId="3ACE233C"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Detail</w:t>
            </w:r>
            <w:r w:rsidR="1242F519" w:rsidRPr="003022D6">
              <w:rPr>
                <w:rFonts w:ascii="Arial" w:hAnsi="Arial" w:cs="Arial"/>
                <w:sz w:val="20"/>
                <w:szCs w:val="20"/>
              </w:rPr>
              <w:t xml:space="preserve">s of </w:t>
            </w:r>
            <w:r w:rsidRPr="003022D6">
              <w:rPr>
                <w:rFonts w:ascii="Arial" w:hAnsi="Arial" w:cs="Arial"/>
                <w:sz w:val="20"/>
                <w:szCs w:val="20"/>
              </w:rPr>
              <w:t>Section 508 test process</w:t>
            </w:r>
            <w:r w:rsidR="002116F6">
              <w:rPr>
                <w:rFonts w:ascii="Arial" w:hAnsi="Arial" w:cs="Arial"/>
                <w:sz w:val="20"/>
                <w:szCs w:val="20"/>
              </w:rPr>
              <w:t xml:space="preserve"> (PDF format)</w:t>
            </w:r>
          </w:p>
        </w:tc>
      </w:tr>
      <w:tr w:rsidR="00D00179" w:rsidRPr="000C6105" w14:paraId="7B0B6FE3"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3EAE4339" w14:textId="7204CE5A" w:rsidR="00D00179" w:rsidRPr="003022D6" w:rsidRDefault="00D00179" w:rsidP="00ED7C21">
            <w:pPr>
              <w:spacing w:after="0"/>
              <w:rPr>
                <w:rFonts w:ascii="Arial" w:hAnsi="Arial" w:cs="Arial"/>
                <w:b w:val="0"/>
                <w:bCs w:val="0"/>
                <w:sz w:val="20"/>
                <w:szCs w:val="20"/>
              </w:rPr>
            </w:pPr>
            <w:r w:rsidRPr="003022D6">
              <w:rPr>
                <w:rFonts w:ascii="Arial" w:hAnsi="Arial" w:cs="Arial"/>
                <w:b w:val="0"/>
                <w:bCs w:val="0"/>
                <w:sz w:val="20"/>
                <w:szCs w:val="20"/>
              </w:rPr>
              <w:t>TT</w:t>
            </w:r>
            <w:r w:rsidR="00664F16" w:rsidRPr="003022D6">
              <w:rPr>
                <w:rFonts w:ascii="Arial" w:hAnsi="Arial" w:cs="Arial"/>
                <w:b w:val="0"/>
                <w:bCs w:val="0"/>
                <w:sz w:val="20"/>
                <w:szCs w:val="20"/>
              </w:rPr>
              <w:t>5-ID-FPC_Mapping.</w:t>
            </w:r>
            <w:r w:rsidR="00DB120F" w:rsidRPr="003022D6">
              <w:rPr>
                <w:rFonts w:ascii="Arial" w:hAnsi="Arial" w:cs="Arial"/>
                <w:b w:val="0"/>
                <w:bCs w:val="0"/>
                <w:sz w:val="20"/>
                <w:szCs w:val="20"/>
              </w:rPr>
              <w:t>xlsx</w:t>
            </w:r>
          </w:p>
        </w:tc>
        <w:tc>
          <w:tcPr>
            <w:tcW w:w="2500" w:type="pct"/>
          </w:tcPr>
          <w:p w14:paraId="3E55C24A" w14:textId="751A0FFE" w:rsidR="00D00179" w:rsidRPr="003022D6" w:rsidRDefault="30048DC3" w:rsidP="00ED7C21">
            <w:pPr>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Disability mapping reference document</w:t>
            </w:r>
          </w:p>
        </w:tc>
      </w:tr>
      <w:tr w:rsidR="00D00179" w:rsidRPr="000C6105" w14:paraId="2FEC0033" w14:textId="77777777" w:rsidTr="41E2FFCB">
        <w:tc>
          <w:tcPr>
            <w:cnfStyle w:val="001000000000" w:firstRow="0" w:lastRow="0" w:firstColumn="1" w:lastColumn="0" w:oddVBand="0" w:evenVBand="0" w:oddHBand="0" w:evenHBand="0" w:firstRowFirstColumn="0" w:firstRowLastColumn="0" w:lastRowFirstColumn="0" w:lastRowLastColumn="0"/>
            <w:tcW w:w="2500" w:type="pct"/>
          </w:tcPr>
          <w:p w14:paraId="37D413EB"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WCAG 2.0 Impact Statements.docx</w:t>
            </w:r>
          </w:p>
        </w:tc>
        <w:tc>
          <w:tcPr>
            <w:tcW w:w="2500" w:type="pct"/>
          </w:tcPr>
          <w:p w14:paraId="5E0CE64D" w14:textId="18D233ED" w:rsidR="00C85F88" w:rsidRPr="003022D6" w:rsidRDefault="002AC968" w:rsidP="00ED7C21">
            <w:pPr>
              <w:spacing w:after="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022D6">
              <w:rPr>
                <w:rFonts w:ascii="Arial" w:hAnsi="Arial" w:cs="Arial"/>
                <w:sz w:val="20"/>
                <w:szCs w:val="20"/>
              </w:rPr>
              <w:t>Describes type of disabilit</w:t>
            </w:r>
            <w:r w:rsidR="4E4D516E" w:rsidRPr="003022D6">
              <w:rPr>
                <w:rFonts w:ascii="Arial" w:hAnsi="Arial" w:cs="Arial"/>
                <w:sz w:val="20"/>
                <w:szCs w:val="20"/>
              </w:rPr>
              <w:t>ies</w:t>
            </w:r>
            <w:r w:rsidRPr="003022D6">
              <w:rPr>
                <w:rFonts w:ascii="Arial" w:hAnsi="Arial" w:cs="Arial"/>
                <w:sz w:val="20"/>
                <w:szCs w:val="20"/>
              </w:rPr>
              <w:t xml:space="preserve"> and group</w:t>
            </w:r>
            <w:r w:rsidR="5D4CDA6B" w:rsidRPr="003022D6">
              <w:rPr>
                <w:rFonts w:ascii="Arial" w:hAnsi="Arial" w:cs="Arial"/>
                <w:sz w:val="20"/>
                <w:szCs w:val="20"/>
              </w:rPr>
              <w:t>s</w:t>
            </w:r>
            <w:r w:rsidRPr="003022D6">
              <w:rPr>
                <w:rFonts w:ascii="Arial" w:hAnsi="Arial" w:cs="Arial"/>
                <w:sz w:val="20"/>
                <w:szCs w:val="20"/>
              </w:rPr>
              <w:t xml:space="preserve"> impacted</w:t>
            </w:r>
          </w:p>
        </w:tc>
      </w:tr>
      <w:tr w:rsidR="00D00179" w:rsidRPr="000C6105" w14:paraId="225F9B99" w14:textId="77777777" w:rsidTr="41E2F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BD07168" w14:textId="77777777" w:rsidR="00C85F88" w:rsidRPr="003022D6" w:rsidRDefault="00C85F88" w:rsidP="00ED7C21">
            <w:pPr>
              <w:spacing w:after="0"/>
              <w:rPr>
                <w:rFonts w:ascii="Arial" w:hAnsi="Arial" w:cs="Arial"/>
                <w:b w:val="0"/>
                <w:bCs w:val="0"/>
                <w:sz w:val="20"/>
                <w:szCs w:val="20"/>
              </w:rPr>
            </w:pPr>
            <w:r w:rsidRPr="003022D6">
              <w:rPr>
                <w:rFonts w:ascii="Arial" w:hAnsi="Arial" w:cs="Arial"/>
                <w:b w:val="0"/>
                <w:bCs w:val="0"/>
                <w:sz w:val="20"/>
                <w:szCs w:val="20"/>
              </w:rPr>
              <w:t>Acr.pdf</w:t>
            </w:r>
          </w:p>
        </w:tc>
        <w:tc>
          <w:tcPr>
            <w:tcW w:w="2500" w:type="pct"/>
          </w:tcPr>
          <w:p w14:paraId="569B6431" w14:textId="16DC00A2" w:rsidR="00C85F88" w:rsidRPr="003022D6" w:rsidRDefault="00C85F88" w:rsidP="0049531E">
            <w:pPr>
              <w:keepNext/>
              <w:spacing w:after="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022D6">
              <w:rPr>
                <w:rFonts w:ascii="Arial" w:hAnsi="Arial" w:cs="Arial"/>
                <w:sz w:val="20"/>
                <w:szCs w:val="20"/>
              </w:rPr>
              <w:t xml:space="preserve">Accessibility Conformance Report </w:t>
            </w:r>
            <w:r w:rsidR="002116F6">
              <w:rPr>
                <w:rFonts w:ascii="Arial" w:hAnsi="Arial" w:cs="Arial"/>
                <w:sz w:val="20"/>
                <w:szCs w:val="20"/>
              </w:rPr>
              <w:t>details</w:t>
            </w:r>
          </w:p>
        </w:tc>
      </w:tr>
    </w:tbl>
    <w:p w14:paraId="0793DC7E" w14:textId="3AC2BA5D" w:rsidR="00B37EBC" w:rsidRDefault="00B37EBC" w:rsidP="00B37EBC">
      <w:bookmarkStart w:id="38" w:name="_Toc56176951"/>
    </w:p>
    <w:p w14:paraId="5B744CA3" w14:textId="77777777" w:rsidR="00443B1F" w:rsidRPr="00B37EBC" w:rsidRDefault="00443B1F" w:rsidP="00B37EBC"/>
    <w:p w14:paraId="13BCFED6" w14:textId="23C0E94B" w:rsidR="0047106D" w:rsidRPr="0047106D" w:rsidRDefault="009B5139" w:rsidP="00FD5D3B">
      <w:pPr>
        <w:pStyle w:val="Heading2"/>
      </w:pPr>
      <w:bookmarkStart w:id="39" w:name="_Toc58990682"/>
      <w:r>
        <w:t>4</w:t>
      </w:r>
      <w:r w:rsidR="00217A4F">
        <w:t xml:space="preserve">.3 </w:t>
      </w:r>
      <w:bookmarkEnd w:id="38"/>
      <w:r w:rsidR="00217A4F">
        <w:t>JSON</w:t>
      </w:r>
      <w:r w:rsidR="00FD5D3B">
        <w:t xml:space="preserve"> File</w:t>
      </w:r>
      <w:bookmarkEnd w:id="39"/>
    </w:p>
    <w:p w14:paraId="19FAA310" w14:textId="0BD2410D" w:rsidR="00932339" w:rsidRPr="0047106D" w:rsidRDefault="009B5139" w:rsidP="0047106D">
      <w:pPr>
        <w:pStyle w:val="Heading3"/>
      </w:pPr>
      <w:bookmarkStart w:id="40" w:name="_Toc31210911"/>
      <w:bookmarkStart w:id="41" w:name="_Toc56176952"/>
      <w:bookmarkStart w:id="42" w:name="_Toc58990683"/>
      <w:r>
        <w:t>4</w:t>
      </w:r>
      <w:r w:rsidR="00217A4F">
        <w:t xml:space="preserve">.3.1 </w:t>
      </w:r>
      <w:r w:rsidR="00932339" w:rsidRPr="0047106D">
        <w:t>Introduction to JSON</w:t>
      </w:r>
      <w:bookmarkEnd w:id="40"/>
      <w:bookmarkEnd w:id="41"/>
      <w:bookmarkEnd w:id="42"/>
    </w:p>
    <w:p w14:paraId="57082787" w14:textId="10D9C905" w:rsidR="6E760F34" w:rsidRDefault="6E760F34" w:rsidP="381D0431">
      <w:pPr>
        <w:rPr>
          <w:rFonts w:ascii="Arial" w:hAnsi="Arial" w:cs="Arial"/>
        </w:rPr>
      </w:pPr>
      <w:r w:rsidRPr="381D0431">
        <w:rPr>
          <w:rFonts w:ascii="Arial" w:hAnsi="Arial" w:cs="Arial"/>
        </w:rPr>
        <w:t xml:space="preserve">JavaScript Object Notation (JSON) is a standard text-based format representing structured data based on JavaScript object syntax. </w:t>
      </w:r>
      <w:r w:rsidR="08D27D65" w:rsidRPr="381D0431">
        <w:rPr>
          <w:rFonts w:ascii="Arial" w:hAnsi="Arial" w:cs="Arial"/>
        </w:rPr>
        <w:t>ACRT</w:t>
      </w:r>
      <w:r w:rsidRPr="381D0431">
        <w:rPr>
          <w:rFonts w:ascii="Arial" w:hAnsi="Arial" w:cs="Arial"/>
        </w:rPr>
        <w:t xml:space="preserve"> uses the JSON file to populate Baseline elements</w:t>
      </w:r>
      <w:r w:rsidR="00217A4F" w:rsidRPr="381D0431">
        <w:rPr>
          <w:rFonts w:ascii="Arial" w:hAnsi="Arial" w:cs="Arial"/>
        </w:rPr>
        <w:t xml:space="preserve"> and transmit data in web applications</w:t>
      </w:r>
      <w:r w:rsidR="00164A2B">
        <w:rPr>
          <w:rFonts w:ascii="Arial" w:hAnsi="Arial" w:cs="Arial"/>
        </w:rPr>
        <w:t xml:space="preserve">, such as </w:t>
      </w:r>
      <w:r w:rsidR="00217A4F" w:rsidRPr="381D0431">
        <w:rPr>
          <w:rFonts w:ascii="Arial" w:hAnsi="Arial" w:cs="Arial"/>
        </w:rPr>
        <w:t>send</w:t>
      </w:r>
      <w:r w:rsidR="00164A2B">
        <w:rPr>
          <w:rFonts w:ascii="Arial" w:hAnsi="Arial" w:cs="Arial"/>
        </w:rPr>
        <w:t>ing</w:t>
      </w:r>
      <w:r w:rsidR="00217A4F" w:rsidRPr="381D0431">
        <w:rPr>
          <w:rFonts w:ascii="Arial" w:hAnsi="Arial" w:cs="Arial"/>
        </w:rPr>
        <w:t xml:space="preserve"> data from ACRT to display Application Test Results in HTML format. U</w:t>
      </w:r>
      <w:r w:rsidR="2F319502" w:rsidRPr="381D0431">
        <w:rPr>
          <w:rFonts w:ascii="Arial" w:hAnsi="Arial" w:cs="Arial"/>
        </w:rPr>
        <w:t xml:space="preserve">sers can modify the JSON files to create their own </w:t>
      </w:r>
      <w:r w:rsidR="00217A4F" w:rsidRPr="381D0431">
        <w:rPr>
          <w:rFonts w:ascii="Arial" w:hAnsi="Arial" w:cs="Arial"/>
        </w:rPr>
        <w:t xml:space="preserve">personal </w:t>
      </w:r>
      <w:r w:rsidR="2F319502" w:rsidRPr="381D0431">
        <w:rPr>
          <w:rFonts w:ascii="Arial" w:hAnsi="Arial" w:cs="Arial"/>
        </w:rPr>
        <w:t xml:space="preserve">test results template. </w:t>
      </w:r>
      <w:r w:rsidR="00932339" w:rsidRPr="381D0431">
        <w:rPr>
          <w:rFonts w:ascii="Arial" w:hAnsi="Arial" w:cs="Arial"/>
        </w:rPr>
        <w:t xml:space="preserve">Test conditions can be modified in the local JSON file based on different user’s needs.  </w:t>
      </w:r>
      <w:r>
        <w:br/>
      </w:r>
    </w:p>
    <w:p w14:paraId="6F551591" w14:textId="0C35569F" w:rsidR="00932339" w:rsidRPr="000C6105" w:rsidRDefault="009B5139" w:rsidP="0047106D">
      <w:pPr>
        <w:pStyle w:val="Heading3"/>
      </w:pPr>
      <w:bookmarkStart w:id="43" w:name="_Toc31210913"/>
      <w:bookmarkStart w:id="44" w:name="_Toc56176954"/>
      <w:bookmarkStart w:id="45" w:name="_Toc58990684"/>
      <w:r>
        <w:t>4</w:t>
      </w:r>
      <w:r w:rsidR="004E0700">
        <w:t xml:space="preserve">.3.2 </w:t>
      </w:r>
      <w:r w:rsidR="00932339" w:rsidRPr="51F5112E">
        <w:t xml:space="preserve">How to Manipulate </w:t>
      </w:r>
      <w:r w:rsidR="02C716E7" w:rsidRPr="51F5112E">
        <w:t xml:space="preserve">the </w:t>
      </w:r>
      <w:r w:rsidR="00932339" w:rsidRPr="51F5112E">
        <w:t>JSON File</w:t>
      </w:r>
      <w:bookmarkEnd w:id="43"/>
      <w:bookmarkEnd w:id="44"/>
      <w:bookmarkEnd w:id="45"/>
    </w:p>
    <w:p w14:paraId="2E295609" w14:textId="7A468EAE" w:rsidR="00932339" w:rsidRDefault="00932339" w:rsidP="00206663">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Open </w:t>
      </w:r>
      <w:r w:rsidR="00481008">
        <w:rPr>
          <w:rFonts w:ascii="Arial" w:hAnsi="Arial" w:cs="Arial"/>
        </w:rPr>
        <w:t xml:space="preserve">a </w:t>
      </w:r>
      <w:r w:rsidRPr="51F5112E">
        <w:rPr>
          <w:rFonts w:ascii="Arial" w:hAnsi="Arial" w:cs="Arial"/>
        </w:rPr>
        <w:t>‘</w:t>
      </w:r>
      <w:proofErr w:type="spellStart"/>
      <w:r w:rsidRPr="51F5112E">
        <w:rPr>
          <w:rFonts w:ascii="Arial" w:hAnsi="Arial" w:cs="Arial"/>
        </w:rPr>
        <w:t>SuccessCriteria.JSON</w:t>
      </w:r>
      <w:proofErr w:type="spellEnd"/>
      <w:r w:rsidRPr="51F5112E">
        <w:rPr>
          <w:rFonts w:ascii="Arial" w:hAnsi="Arial" w:cs="Arial"/>
        </w:rPr>
        <w:t xml:space="preserve">’ file. </w:t>
      </w:r>
    </w:p>
    <w:p w14:paraId="7FDC928F" w14:textId="77777777" w:rsidR="00206663" w:rsidRPr="000C6105" w:rsidRDefault="00206663" w:rsidP="00206663">
      <w:pPr>
        <w:pStyle w:val="ListParagraph"/>
        <w:spacing w:before="100" w:beforeAutospacing="1" w:after="100" w:afterAutospacing="1" w:line="240" w:lineRule="auto"/>
        <w:rPr>
          <w:rFonts w:ascii="Arial" w:hAnsi="Arial" w:cs="Arial"/>
        </w:rPr>
      </w:pPr>
    </w:p>
    <w:p w14:paraId="02D66294" w14:textId="7E1F129A" w:rsidR="00932339" w:rsidRPr="000C6105" w:rsidRDefault="00932339" w:rsidP="00206663">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Go to </w:t>
      </w:r>
      <w:r w:rsidR="004F65C2">
        <w:rPr>
          <w:rFonts w:ascii="Arial" w:hAnsi="Arial" w:cs="Arial"/>
        </w:rPr>
        <w:t>the</w:t>
      </w:r>
      <w:r w:rsidRPr="51F5112E">
        <w:rPr>
          <w:rFonts w:ascii="Arial" w:hAnsi="Arial" w:cs="Arial"/>
        </w:rPr>
        <w:t xml:space="preserve"> section of JSON file</w:t>
      </w:r>
      <w:r w:rsidR="004F65C2">
        <w:rPr>
          <w:rFonts w:ascii="Arial" w:hAnsi="Arial" w:cs="Arial"/>
        </w:rPr>
        <w:t xml:space="preserve"> to </w:t>
      </w:r>
      <w:r w:rsidR="00987865">
        <w:rPr>
          <w:rFonts w:ascii="Arial" w:hAnsi="Arial" w:cs="Arial"/>
        </w:rPr>
        <w:t xml:space="preserve">be </w:t>
      </w:r>
      <w:r w:rsidR="004F65C2">
        <w:rPr>
          <w:rFonts w:ascii="Arial" w:hAnsi="Arial" w:cs="Arial"/>
        </w:rPr>
        <w:t>modif</w:t>
      </w:r>
      <w:r w:rsidR="00987865">
        <w:rPr>
          <w:rFonts w:ascii="Arial" w:hAnsi="Arial" w:cs="Arial"/>
        </w:rPr>
        <w:t>ied</w:t>
      </w:r>
      <w:r w:rsidRPr="51F5112E">
        <w:rPr>
          <w:rFonts w:ascii="Arial" w:hAnsi="Arial" w:cs="Arial"/>
        </w:rPr>
        <w:t xml:space="preserve">. </w:t>
      </w:r>
      <w:r w:rsidR="00206663">
        <w:rPr>
          <w:rFonts w:ascii="Arial" w:hAnsi="Arial" w:cs="Arial"/>
        </w:rPr>
        <w:br/>
      </w:r>
    </w:p>
    <w:p w14:paraId="76FAA0CF" w14:textId="3CA85FDC" w:rsidR="00932339" w:rsidRDefault="00932339" w:rsidP="00206663">
      <w:pPr>
        <w:pStyle w:val="ListParagraph"/>
        <w:numPr>
          <w:ilvl w:val="0"/>
          <w:numId w:val="1"/>
        </w:numPr>
        <w:spacing w:before="100" w:beforeAutospacing="1" w:after="100" w:afterAutospacing="1" w:line="240" w:lineRule="auto"/>
        <w:rPr>
          <w:rFonts w:ascii="Arial" w:hAnsi="Arial" w:cs="Arial"/>
        </w:rPr>
      </w:pPr>
      <w:r w:rsidRPr="51F5112E">
        <w:rPr>
          <w:rFonts w:ascii="Arial" w:hAnsi="Arial" w:cs="Arial"/>
        </w:rPr>
        <w:t xml:space="preserve">Only update the values (“ “) for different properties. </w:t>
      </w:r>
      <w:r w:rsidR="00B74C3E">
        <w:rPr>
          <w:rFonts w:ascii="Arial" w:hAnsi="Arial" w:cs="Arial"/>
        </w:rPr>
        <w:br/>
      </w:r>
      <w:r w:rsidRPr="00B74C3E">
        <w:rPr>
          <w:rFonts w:ascii="Arial" w:hAnsi="Arial" w:cs="Arial"/>
        </w:rPr>
        <w:t>DO NOT</w:t>
      </w:r>
      <w:r w:rsidRPr="51F5112E">
        <w:rPr>
          <w:rFonts w:ascii="Arial" w:hAnsi="Arial" w:cs="Arial"/>
        </w:rPr>
        <w:t xml:space="preserve"> modify the property</w:t>
      </w:r>
      <w:r w:rsidR="7FF95DEA" w:rsidRPr="51F5112E">
        <w:rPr>
          <w:rFonts w:ascii="Arial" w:hAnsi="Arial" w:cs="Arial"/>
        </w:rPr>
        <w:t xml:space="preserve"> name</w:t>
      </w:r>
      <w:r w:rsidRPr="51F5112E">
        <w:rPr>
          <w:rFonts w:ascii="Arial" w:hAnsi="Arial" w:cs="Arial"/>
        </w:rPr>
        <w:t>.</w:t>
      </w:r>
      <w:r w:rsidR="00206663">
        <w:rPr>
          <w:rFonts w:ascii="Arial" w:hAnsi="Arial" w:cs="Arial"/>
        </w:rPr>
        <w:br/>
      </w:r>
    </w:p>
    <w:p w14:paraId="60E4F034" w14:textId="09199DB4" w:rsidR="51F5112E" w:rsidRDefault="00481008" w:rsidP="00206663">
      <w:pPr>
        <w:pStyle w:val="ListParagraph"/>
        <w:numPr>
          <w:ilvl w:val="0"/>
          <w:numId w:val="1"/>
        </w:numPr>
        <w:spacing w:before="100" w:beforeAutospacing="1" w:after="100" w:afterAutospacing="1" w:line="240" w:lineRule="auto"/>
      </w:pPr>
      <w:r>
        <w:rPr>
          <w:rFonts w:ascii="Arial" w:hAnsi="Arial" w:cs="Arial"/>
        </w:rPr>
        <w:t>Copy</w:t>
      </w:r>
      <w:r w:rsidR="00F2697E">
        <w:rPr>
          <w:rFonts w:ascii="Arial" w:hAnsi="Arial" w:cs="Arial"/>
        </w:rPr>
        <w:t xml:space="preserve">, </w:t>
      </w:r>
      <w:r w:rsidR="00E16A0A">
        <w:rPr>
          <w:rFonts w:ascii="Arial" w:hAnsi="Arial" w:cs="Arial"/>
        </w:rPr>
        <w:t>modify</w:t>
      </w:r>
      <w:r>
        <w:rPr>
          <w:rFonts w:ascii="Arial" w:hAnsi="Arial" w:cs="Arial"/>
        </w:rPr>
        <w:t xml:space="preserve"> or delete sections as needed.</w:t>
      </w:r>
    </w:p>
    <w:p w14:paraId="51FCBD9A" w14:textId="75CF5FA3" w:rsidR="381D0431" w:rsidRPr="00206663" w:rsidRDefault="7439C8F7" w:rsidP="00206663">
      <w:pPr>
        <w:spacing w:before="100" w:beforeAutospacing="1" w:after="100" w:afterAutospacing="1" w:line="240" w:lineRule="auto"/>
        <w:ind w:left="360"/>
        <w:rPr>
          <w:rFonts w:ascii="Arial" w:eastAsia="Arial" w:hAnsi="Arial" w:cs="Arial"/>
        </w:rPr>
      </w:pPr>
      <w:r>
        <w:rPr>
          <w:noProof/>
        </w:rPr>
        <w:drawing>
          <wp:inline distT="0" distB="0" distL="0" distR="0" wp14:anchorId="5DB96E2A" wp14:editId="7BD56D7C">
            <wp:extent cx="2419350" cy="1352550"/>
            <wp:effectExtent l="0" t="0" r="0" b="0"/>
            <wp:docPr id="1229291085" name="Picture 20" descr="Sample JSON file with property and value attribute highlighted. " title="JSON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30">
                      <a:extLst>
                        <a:ext uri="{28A0092B-C50C-407E-A947-70E740481C1C}">
                          <a14:useLocalDpi xmlns:a14="http://schemas.microsoft.com/office/drawing/2010/main" val="0"/>
                        </a:ext>
                      </a:extLst>
                    </a:blip>
                    <a:stretch>
                      <a:fillRect/>
                    </a:stretch>
                  </pic:blipFill>
                  <pic:spPr>
                    <a:xfrm>
                      <a:off x="0" y="0"/>
                      <a:ext cx="2419350" cy="1352550"/>
                    </a:xfrm>
                    <a:prstGeom prst="rect">
                      <a:avLst/>
                    </a:prstGeom>
                  </pic:spPr>
                </pic:pic>
              </a:graphicData>
            </a:graphic>
          </wp:inline>
        </w:drawing>
      </w:r>
      <w:r w:rsidR="22EDEF97">
        <w:br/>
      </w:r>
      <w:r w:rsidR="7A9492E1" w:rsidRPr="111EFE9A">
        <w:rPr>
          <w:rFonts w:ascii="Arial" w:eastAsia="Arial" w:hAnsi="Arial" w:cs="Arial"/>
        </w:rPr>
        <w:t>Sample JSON file with property and value attribute highlighted.</w:t>
      </w:r>
    </w:p>
    <w:p w14:paraId="20E4BDC0" w14:textId="57061D2E" w:rsidR="009423DF" w:rsidRDefault="009B5139" w:rsidP="009423DF">
      <w:pPr>
        <w:pStyle w:val="Heading3"/>
      </w:pPr>
      <w:bookmarkStart w:id="46" w:name="_Toc31210914"/>
      <w:bookmarkStart w:id="47" w:name="_Toc56176955"/>
      <w:bookmarkStart w:id="48" w:name="_Toc58990685"/>
      <w:r>
        <w:t>4</w:t>
      </w:r>
      <w:r w:rsidR="004E0700">
        <w:t xml:space="preserve">.3.3 </w:t>
      </w:r>
      <w:r w:rsidR="00932339" w:rsidRPr="000C6105">
        <w:t>How to Update Test Conditions</w:t>
      </w:r>
      <w:bookmarkEnd w:id="46"/>
      <w:bookmarkEnd w:id="47"/>
      <w:bookmarkEnd w:id="48"/>
    </w:p>
    <w:p w14:paraId="2A7B2DCE" w14:textId="7212514A" w:rsidR="51F5112E" w:rsidRDefault="3F392B36" w:rsidP="009423DF">
      <w:pPr>
        <w:rPr>
          <w:rFonts w:ascii="Arial" w:hAnsi="Arial" w:cs="Arial"/>
        </w:rPr>
      </w:pPr>
      <w:r w:rsidRPr="111EFE9A">
        <w:rPr>
          <w:rFonts w:ascii="Arial" w:hAnsi="Arial" w:cs="Arial"/>
        </w:rPr>
        <w:t>If</w:t>
      </w:r>
      <w:r w:rsidR="35AA465F" w:rsidRPr="111EFE9A">
        <w:rPr>
          <w:rFonts w:ascii="Arial" w:hAnsi="Arial" w:cs="Arial"/>
        </w:rPr>
        <w:t xml:space="preserve"> </w:t>
      </w:r>
      <w:r w:rsidRPr="111EFE9A">
        <w:rPr>
          <w:rFonts w:ascii="Arial" w:hAnsi="Arial" w:cs="Arial"/>
        </w:rPr>
        <w:t>follow</w:t>
      </w:r>
      <w:r w:rsidR="35AA465F" w:rsidRPr="111EFE9A">
        <w:rPr>
          <w:rFonts w:ascii="Arial" w:hAnsi="Arial" w:cs="Arial"/>
        </w:rPr>
        <w:t>ing</w:t>
      </w:r>
      <w:r w:rsidRPr="111EFE9A">
        <w:rPr>
          <w:rFonts w:ascii="Arial" w:hAnsi="Arial" w:cs="Arial"/>
        </w:rPr>
        <w:t xml:space="preserve"> test processes other than Trusted Tester, change test conditions in the ‘</w:t>
      </w:r>
      <w:proofErr w:type="spellStart"/>
      <w:r w:rsidR="39076F02" w:rsidRPr="111EFE9A">
        <w:rPr>
          <w:rFonts w:ascii="Arial" w:hAnsi="Arial" w:cs="Arial"/>
        </w:rPr>
        <w:t>S</w:t>
      </w:r>
      <w:r w:rsidRPr="111EFE9A">
        <w:rPr>
          <w:rFonts w:ascii="Arial" w:hAnsi="Arial" w:cs="Arial"/>
        </w:rPr>
        <w:t>uccess</w:t>
      </w:r>
      <w:r w:rsidR="39076F02" w:rsidRPr="111EFE9A">
        <w:rPr>
          <w:rFonts w:ascii="Arial" w:hAnsi="Arial" w:cs="Arial"/>
        </w:rPr>
        <w:t>C</w:t>
      </w:r>
      <w:r w:rsidRPr="111EFE9A">
        <w:rPr>
          <w:rFonts w:ascii="Arial" w:hAnsi="Arial" w:cs="Arial"/>
        </w:rPr>
        <w:t>riteria.json</w:t>
      </w:r>
      <w:proofErr w:type="spellEnd"/>
      <w:r w:rsidRPr="111EFE9A">
        <w:rPr>
          <w:rFonts w:ascii="Arial" w:hAnsi="Arial" w:cs="Arial"/>
        </w:rPr>
        <w:t xml:space="preserve">’ file as needed by updating the values for properties. </w:t>
      </w:r>
      <w:r w:rsidR="26B8FC3E" w:rsidRPr="111EFE9A">
        <w:rPr>
          <w:rFonts w:ascii="Arial" w:hAnsi="Arial" w:cs="Arial"/>
        </w:rPr>
        <w:t>To do so,</w:t>
      </w:r>
      <w:r w:rsidR="6C15784B" w:rsidRPr="111EFE9A">
        <w:rPr>
          <w:rFonts w:ascii="Arial" w:hAnsi="Arial" w:cs="Arial"/>
        </w:rPr>
        <w:t xml:space="preserve"> replace </w:t>
      </w:r>
      <w:r w:rsidR="0B966D9C" w:rsidRPr="111EFE9A">
        <w:rPr>
          <w:rFonts w:ascii="Arial" w:hAnsi="Arial" w:cs="Arial"/>
        </w:rPr>
        <w:t>“</w:t>
      </w:r>
      <w:r w:rsidR="6C15784B" w:rsidRPr="111EFE9A">
        <w:rPr>
          <w:rFonts w:ascii="Arial" w:hAnsi="Arial" w:cs="Arial"/>
        </w:rPr>
        <w:t>CrtID”:”2.2.2” test condition value with a different</w:t>
      </w:r>
      <w:r w:rsidRPr="111EFE9A">
        <w:rPr>
          <w:rFonts w:ascii="Arial" w:hAnsi="Arial" w:cs="Arial"/>
        </w:rPr>
        <w:t xml:space="preserve"> test condition or process using for the Criteria ID property. </w:t>
      </w:r>
    </w:p>
    <w:p w14:paraId="419E2B69" w14:textId="4F2659F7" w:rsidR="009423DF" w:rsidRDefault="009B5139" w:rsidP="009423DF">
      <w:pPr>
        <w:pStyle w:val="Heading3"/>
      </w:pPr>
      <w:bookmarkStart w:id="49" w:name="_Toc56176956"/>
      <w:bookmarkStart w:id="50" w:name="_Toc58990686"/>
      <w:r>
        <w:t>4</w:t>
      </w:r>
      <w:r w:rsidR="004E0700">
        <w:t xml:space="preserve">.3.4 </w:t>
      </w:r>
      <w:r w:rsidR="00932339" w:rsidRPr="51F5112E">
        <w:t>Updating Dropdown Menu Option</w:t>
      </w:r>
      <w:bookmarkStart w:id="51" w:name="_Toc31210915"/>
      <w:bookmarkEnd w:id="49"/>
      <w:bookmarkEnd w:id="50"/>
      <w:r w:rsidR="00932339" w:rsidRPr="51F5112E">
        <w:t xml:space="preserve"> </w:t>
      </w:r>
      <w:bookmarkEnd w:id="51"/>
    </w:p>
    <w:p w14:paraId="29EF6A82" w14:textId="361C15FF" w:rsidR="51F5112E" w:rsidRDefault="2E0B734E" w:rsidP="009423DF">
      <w:pPr>
        <w:rPr>
          <w:rFonts w:ascii="Arial" w:hAnsi="Arial" w:cs="Arial"/>
        </w:rPr>
      </w:pPr>
      <w:r w:rsidRPr="6CE6AE56">
        <w:rPr>
          <w:rFonts w:ascii="Arial" w:hAnsi="Arial" w:cs="Arial"/>
        </w:rPr>
        <w:t>Different test conditions have different dropdown menu options. Please use this reference to update “OptMenu1” property accordingly</w:t>
      </w:r>
      <w:r w:rsidR="16D54CCE" w:rsidRPr="6CE6AE56">
        <w:rPr>
          <w:rFonts w:ascii="Arial" w:hAnsi="Arial" w:cs="Arial"/>
        </w:rPr>
        <w:t>:</w:t>
      </w:r>
      <w:r w:rsidRPr="6CE6AE56">
        <w:rPr>
          <w:rFonts w:ascii="Arial" w:hAnsi="Arial" w:cs="Arial"/>
        </w:rPr>
        <w:t xml:space="preserve"> </w:t>
      </w:r>
    </w:p>
    <w:p w14:paraId="29C6524A"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enu1: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Not Tested</w:t>
      </w:r>
      <w:r w:rsidRPr="0058355C">
        <w:rPr>
          <w:rFonts w:ascii="Arial" w:hAnsi="Arial" w:cs="Arial"/>
          <w:bCs/>
        </w:rPr>
        <w:t>’</w:t>
      </w:r>
    </w:p>
    <w:p w14:paraId="37DA6951" w14:textId="15B26ACE"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enu2: </w:t>
      </w:r>
      <w:r w:rsidRPr="0058355C">
        <w:rPr>
          <w:rFonts w:ascii="Arial" w:hAnsi="Arial" w:cs="Arial"/>
          <w:bCs/>
        </w:rPr>
        <w:t>‘</w:t>
      </w:r>
      <w:r w:rsidR="00932339" w:rsidRPr="0058355C">
        <w:rPr>
          <w:rFonts w:ascii="Arial" w:hAnsi="Arial" w:cs="Arial"/>
          <w:bCs/>
        </w:rPr>
        <w:t>Pass</w:t>
      </w:r>
      <w:r w:rsidRPr="0058355C">
        <w:rPr>
          <w:rFonts w:ascii="Arial" w:hAnsi="Arial" w:cs="Arial"/>
          <w:bCs/>
        </w:rPr>
        <w:t>’</w:t>
      </w:r>
      <w:r w:rsidR="00932339" w:rsidRPr="0058355C">
        <w:rPr>
          <w:rFonts w:ascii="Arial" w:hAnsi="Arial" w:cs="Arial"/>
          <w:bCs/>
        </w:rPr>
        <w:t xml:space="preserve">, </w:t>
      </w:r>
      <w:r w:rsidRPr="0058355C">
        <w:rPr>
          <w:rFonts w:ascii="Arial" w:hAnsi="Arial" w:cs="Arial"/>
          <w:bCs/>
        </w:rPr>
        <w:t>‘</w:t>
      </w:r>
      <w:r w:rsidR="00932339" w:rsidRPr="0058355C">
        <w:rPr>
          <w:rFonts w:ascii="Arial" w:hAnsi="Arial" w:cs="Arial"/>
          <w:bCs/>
        </w:rPr>
        <w:t>Fail</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4A08F430"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enu3: </w:t>
      </w:r>
      <w:r w:rsidRPr="0058355C">
        <w:rPr>
          <w:rFonts w:ascii="Arial" w:hAnsi="Arial" w:cs="Arial"/>
          <w:bCs/>
        </w:rPr>
        <w:t>‘</w:t>
      </w:r>
      <w:r w:rsidR="00932339" w:rsidRPr="0058355C">
        <w:rPr>
          <w:rFonts w:ascii="Arial" w:hAnsi="Arial" w:cs="Arial"/>
          <w:bCs/>
        </w:rPr>
        <w:t>Pass</w:t>
      </w:r>
      <w:r w:rsidRPr="0058355C">
        <w:rPr>
          <w:rFonts w:ascii="Arial" w:hAnsi="Arial" w:cs="Arial"/>
          <w:bCs/>
        </w:rPr>
        <w:t>’</w:t>
      </w:r>
      <w:r w:rsidR="00932339" w:rsidRPr="0058355C">
        <w:rPr>
          <w:rFonts w:ascii="Arial" w:hAnsi="Arial" w:cs="Arial"/>
          <w:bCs/>
        </w:rPr>
        <w:t xml:space="preserve"> &amp;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3D9348F9" w14:textId="77777777" w:rsidR="009423DF" w:rsidRPr="0058355C" w:rsidRDefault="00D936F6" w:rsidP="00761AB7">
      <w:pPr>
        <w:pStyle w:val="ListParagraph"/>
        <w:numPr>
          <w:ilvl w:val="0"/>
          <w:numId w:val="20"/>
        </w:numPr>
        <w:rPr>
          <w:rFonts w:ascii="Arial" w:hAnsi="Arial" w:cs="Arial"/>
          <w:bCs/>
        </w:rPr>
      </w:pPr>
      <w:r w:rsidRPr="0058355C">
        <w:rPr>
          <w:rFonts w:ascii="Arial" w:hAnsi="Arial" w:cs="Arial"/>
          <w:bCs/>
        </w:rPr>
        <w:t>M</w:t>
      </w:r>
      <w:r w:rsidR="00932339" w:rsidRPr="0058355C">
        <w:rPr>
          <w:rFonts w:ascii="Arial" w:hAnsi="Arial" w:cs="Arial"/>
          <w:bCs/>
        </w:rPr>
        <w:t xml:space="preserve">enu4: </w:t>
      </w:r>
      <w:r w:rsidRPr="0058355C">
        <w:rPr>
          <w:rFonts w:ascii="Arial" w:hAnsi="Arial" w:cs="Arial"/>
          <w:bCs/>
        </w:rPr>
        <w:t>‘</w:t>
      </w:r>
      <w:r w:rsidR="00932339" w:rsidRPr="0058355C">
        <w:rPr>
          <w:rFonts w:ascii="Arial" w:hAnsi="Arial" w:cs="Arial"/>
          <w:bCs/>
        </w:rPr>
        <w:t>Does Not Apply</w:t>
      </w:r>
      <w:r w:rsidRPr="0058355C">
        <w:rPr>
          <w:rFonts w:ascii="Arial" w:hAnsi="Arial" w:cs="Arial"/>
          <w:bCs/>
        </w:rPr>
        <w:t>’</w:t>
      </w:r>
    </w:p>
    <w:p w14:paraId="5311859D" w14:textId="2B43F947" w:rsidR="00D936F6" w:rsidRPr="00802BA2" w:rsidRDefault="55006C91" w:rsidP="111EFE9A">
      <w:pPr>
        <w:pStyle w:val="ListParagraph"/>
        <w:numPr>
          <w:ilvl w:val="0"/>
          <w:numId w:val="20"/>
        </w:numPr>
        <w:rPr>
          <w:rFonts w:ascii="Arial" w:hAnsi="Arial" w:cs="Arial"/>
        </w:rPr>
      </w:pPr>
      <w:r w:rsidRPr="111EFE9A">
        <w:rPr>
          <w:rFonts w:ascii="Arial" w:hAnsi="Arial" w:cs="Arial"/>
        </w:rPr>
        <w:t>M</w:t>
      </w:r>
      <w:r w:rsidR="3F392B36" w:rsidRPr="111EFE9A">
        <w:rPr>
          <w:rFonts w:ascii="Arial" w:hAnsi="Arial" w:cs="Arial"/>
        </w:rPr>
        <w:t xml:space="preserve">enu5: </w:t>
      </w:r>
      <w:r w:rsidRPr="111EFE9A">
        <w:rPr>
          <w:rFonts w:ascii="Arial" w:hAnsi="Arial" w:cs="Arial"/>
        </w:rPr>
        <w:t>‘</w:t>
      </w:r>
      <w:r w:rsidR="3F392B36" w:rsidRPr="111EFE9A">
        <w:rPr>
          <w:rFonts w:ascii="Arial" w:hAnsi="Arial" w:cs="Arial"/>
        </w:rPr>
        <w:t>Pass</w:t>
      </w:r>
      <w:r w:rsidRPr="111EFE9A">
        <w:rPr>
          <w:rFonts w:ascii="Arial" w:hAnsi="Arial" w:cs="Arial"/>
        </w:rPr>
        <w:t>’</w:t>
      </w:r>
      <w:r w:rsidR="3F392B36" w:rsidRPr="111EFE9A">
        <w:rPr>
          <w:rFonts w:ascii="Arial" w:hAnsi="Arial" w:cs="Arial"/>
        </w:rPr>
        <w:t xml:space="preserve"> &amp; </w:t>
      </w:r>
      <w:r w:rsidRPr="111EFE9A">
        <w:rPr>
          <w:rFonts w:ascii="Arial" w:hAnsi="Arial" w:cs="Arial"/>
        </w:rPr>
        <w:t>‘</w:t>
      </w:r>
      <w:r w:rsidR="3F392B36" w:rsidRPr="111EFE9A">
        <w:rPr>
          <w:rFonts w:ascii="Arial" w:hAnsi="Arial" w:cs="Arial"/>
        </w:rPr>
        <w:t>Fail</w:t>
      </w:r>
      <w:r w:rsidRPr="111EFE9A">
        <w:rPr>
          <w:rFonts w:ascii="Arial" w:hAnsi="Arial" w:cs="Arial"/>
        </w:rPr>
        <w:t>’</w:t>
      </w:r>
    </w:p>
    <w:p w14:paraId="5F3B8C07" w14:textId="77777777" w:rsidR="4F14F3D3" w:rsidRDefault="28FE7F90" w:rsidP="4EB63EA4">
      <w:pPr>
        <w:pStyle w:val="Heading2"/>
      </w:pPr>
      <w:bookmarkStart w:id="52" w:name="_Toc58990687"/>
      <w:r>
        <w:t xml:space="preserve">4.4 </w:t>
      </w:r>
      <w:r w:rsidR="16769B65">
        <w:t xml:space="preserve">Accessibility Compliance Management System (ACMS) </w:t>
      </w:r>
      <w:bookmarkEnd w:id="52"/>
    </w:p>
    <w:p w14:paraId="433FE7DA" w14:textId="77CE66A8" w:rsidR="16769B65" w:rsidRDefault="16769B65" w:rsidP="71483688">
      <w:pPr>
        <w:rPr>
          <w:rFonts w:ascii="Arial" w:eastAsia="Times New Roman" w:hAnsi="Arial" w:cs="Arial"/>
          <w:color w:val="000000" w:themeColor="text1"/>
        </w:rPr>
      </w:pPr>
      <w:r w:rsidRPr="71483688">
        <w:rPr>
          <w:rFonts w:ascii="Arial" w:eastAsia="Times New Roman" w:hAnsi="Arial" w:cs="Arial"/>
          <w:color w:val="000000" w:themeColor="text1"/>
        </w:rPr>
        <w:t>ACMS is only available to Trusted Testers with DHS government email accounts. ACMS is used to provide test results related to information and communication technology (ICT).</w:t>
      </w:r>
    </w:p>
    <w:p w14:paraId="5AD5F889" w14:textId="69D93127" w:rsidR="16769B65" w:rsidRDefault="16769B65" w:rsidP="71483688">
      <w:pPr>
        <w:pStyle w:val="ListParagraph"/>
        <w:numPr>
          <w:ilvl w:val="0"/>
          <w:numId w:val="18"/>
        </w:numPr>
        <w:rPr>
          <w:rFonts w:ascii="Arial" w:hAnsi="Arial" w:cs="Arial"/>
          <w:b/>
          <w:bCs/>
        </w:rPr>
      </w:pPr>
      <w:r w:rsidRPr="71483688">
        <w:rPr>
          <w:rFonts w:ascii="Arial" w:hAnsi="Arial" w:cs="Arial"/>
          <w:b/>
          <w:bCs/>
        </w:rPr>
        <w:t xml:space="preserve">Go to OAST Homepage in ACMS </w:t>
      </w:r>
      <w:r>
        <w:br/>
      </w:r>
      <w:r w:rsidRPr="71483688">
        <w:rPr>
          <w:rFonts w:ascii="Arial" w:hAnsi="Arial" w:cs="Arial"/>
        </w:rPr>
        <w:t>Create an ICT Review Request in ACMS and attach</w:t>
      </w:r>
      <w:r w:rsidRPr="71483688" w:rsidDel="001666AF">
        <w:rPr>
          <w:rFonts w:ascii="Arial" w:hAnsi="Arial" w:cs="Arial"/>
        </w:rPr>
        <w:t xml:space="preserve"> </w:t>
      </w:r>
      <w:r w:rsidRPr="71483688">
        <w:rPr>
          <w:rFonts w:ascii="Arial" w:hAnsi="Arial" w:cs="Arial"/>
        </w:rPr>
        <w:t>test results in JSON and HTML file format</w:t>
      </w:r>
      <w:r w:rsidR="00E673F4">
        <w:rPr>
          <w:rFonts w:ascii="Arial" w:hAnsi="Arial" w:cs="Arial"/>
        </w:rPr>
        <w:t>s</w:t>
      </w:r>
      <w:r w:rsidRPr="71483688">
        <w:rPr>
          <w:rFonts w:ascii="Arial" w:hAnsi="Arial" w:cs="Arial"/>
        </w:rPr>
        <w:t xml:space="preserve">. For additional guidance, please refer to ACMS instructions on how to attach test results within ACMS. </w:t>
      </w:r>
    </w:p>
    <w:p w14:paraId="77F2CE71" w14:textId="77777777" w:rsidR="71483688" w:rsidRDefault="71483688" w:rsidP="71483688">
      <w:pPr>
        <w:pStyle w:val="ListParagraph"/>
        <w:rPr>
          <w:rFonts w:ascii="Arial" w:hAnsi="Arial" w:cs="Arial"/>
          <w:b/>
          <w:bCs/>
        </w:rPr>
      </w:pPr>
    </w:p>
    <w:p w14:paraId="3242558E" w14:textId="336F6B34" w:rsidR="006A2F12" w:rsidRDefault="015AC2B3" w:rsidP="71483688">
      <w:pPr>
        <w:pStyle w:val="ListParagraph"/>
        <w:numPr>
          <w:ilvl w:val="0"/>
          <w:numId w:val="18"/>
        </w:numPr>
        <w:rPr>
          <w:rFonts w:ascii="Arial" w:eastAsia="Times New Roman" w:hAnsi="Arial" w:cs="Arial"/>
          <w:color w:val="000000" w:themeColor="text1"/>
        </w:rPr>
      </w:pPr>
      <w:r w:rsidRPr="111EFE9A">
        <w:rPr>
          <w:rFonts w:ascii="Arial" w:hAnsi="Arial" w:cs="Arial"/>
          <w:b/>
          <w:bCs/>
        </w:rPr>
        <w:t xml:space="preserve">Select “Submit 508 Test Results” </w:t>
      </w:r>
      <w:r w:rsidR="16769B65">
        <w:br/>
      </w:r>
      <w:r w:rsidRPr="111EFE9A">
        <w:rPr>
          <w:rFonts w:ascii="Arial" w:eastAsia="Times New Roman" w:hAnsi="Arial" w:cs="Arial"/>
          <w:color w:val="000000" w:themeColor="text1"/>
        </w:rPr>
        <w:t>Using the ICT Review Request ticket number, submit test results using the “Submit 508 Test Results” feature within ACMS. The ticket number is provided to the requestor that created the ticket. For additional guidance, please refer to ACMS user instructions.</w:t>
      </w:r>
    </w:p>
    <w:p w14:paraId="144EF08F" w14:textId="5F54DBEE" w:rsidR="16769B65" w:rsidRPr="006A2F12" w:rsidRDefault="16769B65" w:rsidP="006A2F12">
      <w:pPr>
        <w:rPr>
          <w:rFonts w:ascii="Arial" w:eastAsia="Times New Roman" w:hAnsi="Arial" w:cs="Arial"/>
          <w:color w:val="000000" w:themeColor="text1"/>
        </w:rPr>
      </w:pPr>
    </w:p>
    <w:p w14:paraId="123EF5E5" w14:textId="780EEC6A" w:rsidR="71483688" w:rsidRDefault="2F610FB7" w:rsidP="4EB63EA4">
      <w:pPr>
        <w:pStyle w:val="Heading2"/>
      </w:pPr>
      <w:bookmarkStart w:id="53" w:name="_Toc58990688"/>
      <w:r>
        <w:t>4.5 Help Desk</w:t>
      </w:r>
      <w:bookmarkEnd w:id="53"/>
    </w:p>
    <w:p w14:paraId="4D2FA0A4" w14:textId="51199BED" w:rsidR="71483688" w:rsidRDefault="2C1A20A0" w:rsidP="4EB63EA4">
      <w:pPr>
        <w:spacing w:line="240" w:lineRule="auto"/>
        <w:rPr>
          <w:rFonts w:ascii="Arial" w:hAnsi="Arial" w:cs="Arial"/>
        </w:rPr>
      </w:pPr>
      <w:r w:rsidRPr="111EFE9A">
        <w:rPr>
          <w:rFonts w:ascii="Arial" w:hAnsi="Arial" w:cs="Arial"/>
        </w:rPr>
        <w:t>DHS Accessibility Help Desk</w:t>
      </w:r>
      <w:r w:rsidR="4A92FA61">
        <w:br/>
      </w:r>
      <w:hyperlink r:id="rId31">
        <w:r w:rsidRPr="111EFE9A">
          <w:rPr>
            <w:rStyle w:val="Hyperlink"/>
            <w:rFonts w:ascii="Arial" w:hAnsi="Arial" w:cs="Arial"/>
          </w:rPr>
          <w:t>https://dhs.gov/accessibility</w:t>
        </w:r>
      </w:hyperlink>
      <w:r w:rsidRPr="111EFE9A">
        <w:rPr>
          <w:rFonts w:ascii="Arial" w:hAnsi="Arial" w:cs="Arial"/>
        </w:rPr>
        <w:t xml:space="preserve"> </w:t>
      </w:r>
      <w:r w:rsidR="4A92FA61">
        <w:br/>
      </w:r>
      <w:r w:rsidRPr="111EFE9A">
        <w:rPr>
          <w:rFonts w:ascii="Arial" w:hAnsi="Arial" w:cs="Arial"/>
        </w:rPr>
        <w:t>202-447-0440 (Voice)</w:t>
      </w:r>
      <w:r w:rsidR="4A92FA61">
        <w:br/>
      </w:r>
      <w:hyperlink r:id="rId32">
        <w:r w:rsidRPr="111EFE9A">
          <w:rPr>
            <w:rStyle w:val="Hyperlink"/>
            <w:rFonts w:ascii="Arial" w:hAnsi="Arial" w:cs="Arial"/>
          </w:rPr>
          <w:t>accessibility@hq.dhs.gov</w:t>
        </w:r>
      </w:hyperlink>
    </w:p>
    <w:p w14:paraId="2392F590" w14:textId="10097687" w:rsidR="00D936F6" w:rsidRPr="00802BA2" w:rsidRDefault="00D936F6" w:rsidP="4EB63EA4">
      <w:pPr>
        <w:rPr>
          <w:rFonts w:ascii="Arial" w:hAnsi="Arial" w:cs="Arial"/>
          <w:bCs/>
        </w:rPr>
      </w:pPr>
    </w:p>
    <w:sectPr w:rsidR="00D936F6" w:rsidRPr="00802BA2" w:rsidSect="00DB2D0D">
      <w:headerReference w:type="default" r:id="rId33"/>
      <w:footerReference w:type="default" r:id="rId34"/>
      <w:footerReference w:type="first" r:id="rId35"/>
      <w:pgSz w:w="12240" w:h="15840"/>
      <w:pgMar w:top="144" w:right="432" w:bottom="144" w:left="432"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0F27D" w14:textId="77777777" w:rsidR="00F50D31" w:rsidRDefault="00F50D31" w:rsidP="00B63011">
      <w:pPr>
        <w:spacing w:after="0" w:line="240" w:lineRule="auto"/>
      </w:pPr>
      <w:r>
        <w:separator/>
      </w:r>
    </w:p>
    <w:p w14:paraId="5F037F06" w14:textId="77777777" w:rsidR="00F50D31" w:rsidRDefault="00F50D31"/>
    <w:p w14:paraId="242CEC50" w14:textId="77777777" w:rsidR="00F50D31" w:rsidRDefault="00F50D31" w:rsidP="00C51BAC"/>
  </w:endnote>
  <w:endnote w:type="continuationSeparator" w:id="0">
    <w:p w14:paraId="4483C73E" w14:textId="77777777" w:rsidR="00F50D31" w:rsidRDefault="00F50D31" w:rsidP="00B63011">
      <w:pPr>
        <w:spacing w:after="0" w:line="240" w:lineRule="auto"/>
      </w:pPr>
      <w:r>
        <w:continuationSeparator/>
      </w:r>
    </w:p>
    <w:p w14:paraId="0E7F6BD8" w14:textId="77777777" w:rsidR="00F50D31" w:rsidRDefault="00F50D31"/>
    <w:p w14:paraId="4958FA89" w14:textId="77777777" w:rsidR="00F50D31" w:rsidRDefault="00F50D31" w:rsidP="00C51BAC"/>
  </w:endnote>
  <w:endnote w:type="continuationNotice" w:id="1">
    <w:p w14:paraId="384F56E3" w14:textId="77777777" w:rsidR="00F50D31" w:rsidRDefault="00F50D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Book">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5695"/>
      <w:gridCol w:w="5681"/>
    </w:tblGrid>
    <w:tr w:rsidR="002A6B04" w:rsidRPr="00B72BA3" w14:paraId="4449F36B" w14:textId="77777777" w:rsidTr="0049531E">
      <w:sdt>
        <w:sdtPr>
          <w:rPr>
            <w:rFonts w:ascii="Arial" w:hAnsi="Arial" w:cs="Arial"/>
            <w:caps/>
            <w:sz w:val="16"/>
            <w:szCs w:val="18"/>
          </w:rPr>
          <w:alias w:val="Author"/>
          <w:tag w:val=""/>
          <w:id w:val="-2035022326"/>
          <w:placeholder>
            <w:docPart w:val="B1DCB6F65E944A56A6253B1E0E1A8A7D"/>
          </w:placeholder>
          <w:dataBinding w:prefixMappings="xmlns:ns0='http://purl.org/dc/elements/1.1/' xmlns:ns1='http://schemas.openxmlformats.org/package/2006/metadata/core-properties' " w:xpath="/ns1:coreProperties[1]/ns0:creator[1]" w:storeItemID="{6C3C8BC8-F283-45AE-878A-BAB7291924A1}"/>
          <w:text/>
        </w:sdtPr>
        <w:sdtContent>
          <w:tc>
            <w:tcPr>
              <w:tcW w:w="5690" w:type="dxa"/>
            </w:tcPr>
            <w:p w14:paraId="5D0662B4" w14:textId="0739B404" w:rsidR="002A6B04" w:rsidRPr="0049531E" w:rsidRDefault="002A6B04">
              <w:pPr>
                <w:pStyle w:val="Footer"/>
                <w:tabs>
                  <w:tab w:val="clear" w:pos="4680"/>
                  <w:tab w:val="clear" w:pos="9360"/>
                </w:tabs>
                <w:rPr>
                  <w:rFonts w:ascii="Arial" w:hAnsi="Arial" w:cs="Arial"/>
                  <w:caps/>
                  <w:color w:val="808080" w:themeColor="background1" w:themeShade="80"/>
                  <w:sz w:val="16"/>
                  <w:szCs w:val="18"/>
                </w:rPr>
              </w:pPr>
              <w:r>
                <w:rPr>
                  <w:rFonts w:ascii="Arial" w:hAnsi="Arial" w:cs="Arial"/>
                  <w:caps/>
                  <w:sz w:val="16"/>
                  <w:szCs w:val="18"/>
                </w:rPr>
                <w:t>Office Of Accessible Systems And Technology (Oast)</w:t>
              </w:r>
            </w:p>
          </w:tc>
        </w:sdtContent>
      </w:sdt>
      <w:tc>
        <w:tcPr>
          <w:tcW w:w="5676" w:type="dxa"/>
        </w:tcPr>
        <w:p w14:paraId="59058847" w14:textId="1B590DEE" w:rsidR="002A6B04" w:rsidRPr="00B72BA3" w:rsidRDefault="002A6B04">
          <w:pPr>
            <w:pStyle w:val="Footer"/>
            <w:tabs>
              <w:tab w:val="clear" w:pos="4680"/>
              <w:tab w:val="clear" w:pos="9360"/>
            </w:tabs>
            <w:jc w:val="right"/>
            <w:rPr>
              <w:rFonts w:ascii="Arial" w:hAnsi="Arial" w:cs="Arial"/>
              <w:caps/>
              <w:color w:val="808080" w:themeColor="background1" w:themeShade="80"/>
              <w:sz w:val="16"/>
              <w:szCs w:val="18"/>
            </w:rPr>
          </w:pPr>
          <w:r w:rsidRPr="0049531E">
            <w:rPr>
              <w:rFonts w:ascii="Arial" w:hAnsi="Arial" w:cs="Arial"/>
              <w:caps/>
              <w:sz w:val="16"/>
              <w:szCs w:val="18"/>
            </w:rPr>
            <w:t xml:space="preserve"> </w:t>
          </w:r>
          <w:r w:rsidRPr="0049531E">
            <w:rPr>
              <w:rFonts w:ascii="Arial" w:hAnsi="Arial" w:cs="Arial"/>
              <w:caps/>
              <w:sz w:val="16"/>
              <w:szCs w:val="18"/>
            </w:rPr>
            <w:fldChar w:fldCharType="begin"/>
          </w:r>
          <w:r w:rsidRPr="0049531E">
            <w:rPr>
              <w:rFonts w:ascii="Arial" w:hAnsi="Arial" w:cs="Arial"/>
              <w:caps/>
              <w:sz w:val="16"/>
              <w:szCs w:val="18"/>
            </w:rPr>
            <w:instrText xml:space="preserve"> PAGE   \* MERGEFORMAT </w:instrText>
          </w:r>
          <w:r w:rsidRPr="0049531E">
            <w:rPr>
              <w:rFonts w:ascii="Arial" w:hAnsi="Arial" w:cs="Arial"/>
              <w:caps/>
              <w:sz w:val="16"/>
              <w:szCs w:val="18"/>
            </w:rPr>
            <w:fldChar w:fldCharType="separate"/>
          </w:r>
          <w:r w:rsidRPr="0049531E">
            <w:rPr>
              <w:rFonts w:ascii="Arial" w:hAnsi="Arial" w:cs="Arial"/>
              <w:caps/>
              <w:noProof/>
              <w:sz w:val="16"/>
              <w:szCs w:val="18"/>
            </w:rPr>
            <w:t>2</w:t>
          </w:r>
          <w:r w:rsidRPr="0049531E">
            <w:rPr>
              <w:rFonts w:ascii="Arial" w:hAnsi="Arial" w:cs="Arial"/>
              <w:caps/>
              <w:noProof/>
              <w:sz w:val="16"/>
              <w:szCs w:val="18"/>
            </w:rPr>
            <w:fldChar w:fldCharType="end"/>
          </w:r>
        </w:p>
      </w:tc>
    </w:tr>
  </w:tbl>
  <w:p w14:paraId="2264ED13" w14:textId="0444936B" w:rsidR="002A6B04" w:rsidRDefault="002A6B04" w:rsidP="00C51B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7E233" w14:textId="55490042" w:rsidR="002A6B04" w:rsidRDefault="002A6B04">
    <w:pPr>
      <w:pStyle w:val="Footer"/>
    </w:pPr>
  </w:p>
  <w:p w14:paraId="7F861E5D" w14:textId="77777777" w:rsidR="002A6B04" w:rsidRDefault="002A6B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AFEC8" w14:textId="77777777" w:rsidR="00F50D31" w:rsidRDefault="00F50D31" w:rsidP="00B63011">
      <w:pPr>
        <w:spacing w:after="0" w:line="240" w:lineRule="auto"/>
      </w:pPr>
      <w:r>
        <w:separator/>
      </w:r>
    </w:p>
    <w:p w14:paraId="550D1B91" w14:textId="77777777" w:rsidR="00F50D31" w:rsidRDefault="00F50D31"/>
    <w:p w14:paraId="72E76C81" w14:textId="77777777" w:rsidR="00F50D31" w:rsidRDefault="00F50D31" w:rsidP="00C51BAC"/>
  </w:footnote>
  <w:footnote w:type="continuationSeparator" w:id="0">
    <w:p w14:paraId="6677C68B" w14:textId="77777777" w:rsidR="00F50D31" w:rsidRDefault="00F50D31" w:rsidP="00B63011">
      <w:pPr>
        <w:spacing w:after="0" w:line="240" w:lineRule="auto"/>
      </w:pPr>
      <w:r>
        <w:continuationSeparator/>
      </w:r>
    </w:p>
    <w:p w14:paraId="1C08A541" w14:textId="77777777" w:rsidR="00F50D31" w:rsidRDefault="00F50D31"/>
    <w:p w14:paraId="12B87187" w14:textId="77777777" w:rsidR="00F50D31" w:rsidRDefault="00F50D31" w:rsidP="00C51BAC"/>
  </w:footnote>
  <w:footnote w:type="continuationNotice" w:id="1">
    <w:p w14:paraId="07D6C16A" w14:textId="77777777" w:rsidR="00F50D31" w:rsidRDefault="00F50D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CD0F6" w14:textId="2E5525A0" w:rsidR="002A6B04" w:rsidRPr="005D7DA8" w:rsidRDefault="005D7DA8" w:rsidP="00DB2D0D">
    <w:pPr>
      <w:pStyle w:val="Header"/>
      <w:spacing w:after="120"/>
    </w:pPr>
    <w:r>
      <w:rPr>
        <w:noProof/>
      </w:rPr>
      <w:drawing>
        <wp:inline distT="0" distB="0" distL="0" distR="0" wp14:anchorId="4865D3E5" wp14:editId="4D5A56CD">
          <wp:extent cx="850392" cy="338328"/>
          <wp:effectExtent l="0" t="0" r="6985" b="5080"/>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0392" cy="338328"/>
                  </a:xfrm>
                  <a:prstGeom prst="rect">
                    <a:avLst/>
                  </a:prstGeom>
                  <a:noFill/>
                  <a:ln>
                    <a:noFill/>
                  </a:ln>
                </pic:spPr>
              </pic:pic>
            </a:graphicData>
          </a:graphic>
        </wp:inline>
      </w:drawing>
    </w:r>
    <w:r>
      <w:t xml:space="preserve"> </w:t>
    </w:r>
    <w:r w:rsidR="00987B32">
      <w:t xml:space="preserve"> </w:t>
    </w:r>
    <w:r w:rsidR="00DB2D0D" w:rsidRPr="00DB2D0D">
      <w:rPr>
        <w:rFonts w:ascii="Arial" w:hAnsi="Arial" w:cs="Arial"/>
        <w:position w:val="6"/>
        <w:sz w:val="16"/>
        <w:szCs w:val="16"/>
      </w:rPr>
      <w:t>ACRT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7303"/>
    <w:multiLevelType w:val="hybridMultilevel"/>
    <w:tmpl w:val="C9E8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D192C"/>
    <w:multiLevelType w:val="hybridMultilevel"/>
    <w:tmpl w:val="D79294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1418A"/>
    <w:multiLevelType w:val="hybridMultilevel"/>
    <w:tmpl w:val="F5683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775AD9"/>
    <w:multiLevelType w:val="hybridMultilevel"/>
    <w:tmpl w:val="7ECA93FE"/>
    <w:lvl w:ilvl="0" w:tplc="A844A190">
      <w:start w:val="1"/>
      <w:numFmt w:val="decimal"/>
      <w:lvlText w:val="%1."/>
      <w:lvlJc w:val="left"/>
      <w:pPr>
        <w:ind w:left="720" w:hanging="360"/>
      </w:pPr>
      <w:rPr>
        <w:rFonts w:ascii="Arial" w:hAnsi="Arial"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6C7A"/>
    <w:multiLevelType w:val="hybridMultilevel"/>
    <w:tmpl w:val="C012E2A6"/>
    <w:lvl w:ilvl="0" w:tplc="4A96DACA">
      <w:start w:val="1"/>
      <w:numFmt w:val="decimal"/>
      <w:lvlText w:val="%1."/>
      <w:lvlJc w:val="left"/>
      <w:pPr>
        <w:ind w:left="720" w:hanging="360"/>
      </w:pPr>
      <w:rPr>
        <w:rFonts w:ascii="Arial" w:hAnsi="Arial"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430DC"/>
    <w:multiLevelType w:val="hybridMultilevel"/>
    <w:tmpl w:val="FFFFFFFF"/>
    <w:lvl w:ilvl="0" w:tplc="5A6433CC">
      <w:start w:val="1"/>
      <w:numFmt w:val="decimal"/>
      <w:lvlText w:val="%1."/>
      <w:lvlJc w:val="left"/>
      <w:pPr>
        <w:ind w:left="720" w:hanging="360"/>
      </w:pPr>
    </w:lvl>
    <w:lvl w:ilvl="1" w:tplc="95B6F4B4">
      <w:start w:val="1"/>
      <w:numFmt w:val="lowerLetter"/>
      <w:lvlText w:val="%2."/>
      <w:lvlJc w:val="left"/>
      <w:pPr>
        <w:ind w:left="1440" w:hanging="360"/>
      </w:pPr>
    </w:lvl>
    <w:lvl w:ilvl="2" w:tplc="3DFA1122">
      <w:start w:val="1"/>
      <w:numFmt w:val="lowerRoman"/>
      <w:lvlText w:val="%3."/>
      <w:lvlJc w:val="right"/>
      <w:pPr>
        <w:ind w:left="2160" w:hanging="180"/>
      </w:pPr>
    </w:lvl>
    <w:lvl w:ilvl="3" w:tplc="BBDEAA98">
      <w:start w:val="1"/>
      <w:numFmt w:val="decimal"/>
      <w:lvlText w:val="%4."/>
      <w:lvlJc w:val="left"/>
      <w:pPr>
        <w:ind w:left="2880" w:hanging="360"/>
      </w:pPr>
    </w:lvl>
    <w:lvl w:ilvl="4" w:tplc="08064E66">
      <w:start w:val="1"/>
      <w:numFmt w:val="lowerLetter"/>
      <w:lvlText w:val="%5."/>
      <w:lvlJc w:val="left"/>
      <w:pPr>
        <w:ind w:left="3600" w:hanging="360"/>
      </w:pPr>
    </w:lvl>
    <w:lvl w:ilvl="5" w:tplc="31D63C00">
      <w:start w:val="1"/>
      <w:numFmt w:val="lowerRoman"/>
      <w:lvlText w:val="%6."/>
      <w:lvlJc w:val="right"/>
      <w:pPr>
        <w:ind w:left="4320" w:hanging="180"/>
      </w:pPr>
    </w:lvl>
    <w:lvl w:ilvl="6" w:tplc="1ED65658">
      <w:start w:val="1"/>
      <w:numFmt w:val="decimal"/>
      <w:lvlText w:val="%7."/>
      <w:lvlJc w:val="left"/>
      <w:pPr>
        <w:ind w:left="5040" w:hanging="360"/>
      </w:pPr>
    </w:lvl>
    <w:lvl w:ilvl="7" w:tplc="C024C83C">
      <w:start w:val="1"/>
      <w:numFmt w:val="lowerLetter"/>
      <w:lvlText w:val="%8."/>
      <w:lvlJc w:val="left"/>
      <w:pPr>
        <w:ind w:left="5760" w:hanging="360"/>
      </w:pPr>
    </w:lvl>
    <w:lvl w:ilvl="8" w:tplc="3E5A83EE">
      <w:start w:val="1"/>
      <w:numFmt w:val="lowerRoman"/>
      <w:lvlText w:val="%9."/>
      <w:lvlJc w:val="right"/>
      <w:pPr>
        <w:ind w:left="6480" w:hanging="180"/>
      </w:pPr>
    </w:lvl>
  </w:abstractNum>
  <w:abstractNum w:abstractNumId="6" w15:restartNumberingAfterBreak="0">
    <w:nsid w:val="1AA554DF"/>
    <w:multiLevelType w:val="hybridMultilevel"/>
    <w:tmpl w:val="C08C5C5C"/>
    <w:lvl w:ilvl="0" w:tplc="295AC032">
      <w:start w:val="1"/>
      <w:numFmt w:val="decimal"/>
      <w:lvlText w:val="%1."/>
      <w:lvlJc w:val="left"/>
      <w:pPr>
        <w:ind w:left="720" w:hanging="360"/>
      </w:pPr>
      <w:rPr>
        <w:rFonts w:ascii="Arial" w:hAnsi="Arial" w:hint="default"/>
        <w:b/>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D31D5"/>
    <w:multiLevelType w:val="hybridMultilevel"/>
    <w:tmpl w:val="ED22F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C4420C"/>
    <w:multiLevelType w:val="hybridMultilevel"/>
    <w:tmpl w:val="8EE46894"/>
    <w:lvl w:ilvl="0" w:tplc="79844586">
      <w:start w:val="1"/>
      <w:numFmt w:val="decimal"/>
      <w:lvlText w:val="%1."/>
      <w:lvlJc w:val="left"/>
      <w:pPr>
        <w:ind w:left="360" w:hanging="360"/>
      </w:pPr>
      <w:rPr>
        <w:rFonts w:ascii="Arial" w:hAnsi="Arial" w:hint="default"/>
        <w:b/>
        <w:i w:val="0"/>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1B329D"/>
    <w:multiLevelType w:val="hybridMultilevel"/>
    <w:tmpl w:val="0EF2D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9A219F"/>
    <w:multiLevelType w:val="hybridMultilevel"/>
    <w:tmpl w:val="5BB6E5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85594"/>
    <w:multiLevelType w:val="multilevel"/>
    <w:tmpl w:val="56BCC01E"/>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D301BA7"/>
    <w:multiLevelType w:val="hybridMultilevel"/>
    <w:tmpl w:val="F73C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61E64"/>
    <w:multiLevelType w:val="hybridMultilevel"/>
    <w:tmpl w:val="309C5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7A68F2"/>
    <w:multiLevelType w:val="hybridMultilevel"/>
    <w:tmpl w:val="1FCAD788"/>
    <w:lvl w:ilvl="0" w:tplc="A51CAAE8">
      <w:start w:val="1"/>
      <w:numFmt w:val="decimal"/>
      <w:lvlText w:val="%1."/>
      <w:lvlJc w:val="left"/>
      <w:pPr>
        <w:ind w:left="720" w:hanging="360"/>
      </w:pPr>
      <w:rPr>
        <w:rFonts w:ascii="Arial" w:hAnsi="Arial" w:hint="default"/>
        <w:b/>
        <w:i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ED06DD"/>
    <w:multiLevelType w:val="hybridMultilevel"/>
    <w:tmpl w:val="ECF873A0"/>
    <w:lvl w:ilvl="0" w:tplc="0808A014">
      <w:start w:val="1"/>
      <w:numFmt w:val="decimal"/>
      <w:lvlText w:val="%1."/>
      <w:lvlJc w:val="left"/>
      <w:pPr>
        <w:ind w:left="720" w:hanging="360"/>
      </w:pPr>
      <w:rPr>
        <w:rFonts w:ascii="Arial" w:hAnsi="Arial"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EF54AB"/>
    <w:multiLevelType w:val="hybridMultilevel"/>
    <w:tmpl w:val="3C10C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404C48"/>
    <w:multiLevelType w:val="hybridMultilevel"/>
    <w:tmpl w:val="A43C1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8872D0"/>
    <w:multiLevelType w:val="hybridMultilevel"/>
    <w:tmpl w:val="FFFFFFFF"/>
    <w:lvl w:ilvl="0" w:tplc="BCE87FD0">
      <w:start w:val="1"/>
      <w:numFmt w:val="decimal"/>
      <w:lvlText w:val="%1."/>
      <w:lvlJc w:val="left"/>
      <w:pPr>
        <w:ind w:left="720" w:hanging="360"/>
      </w:pPr>
    </w:lvl>
    <w:lvl w:ilvl="1" w:tplc="BF70AE6E">
      <w:start w:val="1"/>
      <w:numFmt w:val="lowerLetter"/>
      <w:lvlText w:val="%2."/>
      <w:lvlJc w:val="left"/>
      <w:pPr>
        <w:ind w:left="1440" w:hanging="360"/>
      </w:pPr>
    </w:lvl>
    <w:lvl w:ilvl="2" w:tplc="4FB40A2E">
      <w:start w:val="1"/>
      <w:numFmt w:val="lowerRoman"/>
      <w:lvlText w:val="%3."/>
      <w:lvlJc w:val="right"/>
      <w:pPr>
        <w:ind w:left="2160" w:hanging="180"/>
      </w:pPr>
    </w:lvl>
    <w:lvl w:ilvl="3" w:tplc="E6528A62">
      <w:start w:val="1"/>
      <w:numFmt w:val="decimal"/>
      <w:lvlText w:val="%4."/>
      <w:lvlJc w:val="left"/>
      <w:pPr>
        <w:ind w:left="2880" w:hanging="360"/>
      </w:pPr>
    </w:lvl>
    <w:lvl w:ilvl="4" w:tplc="659EBC04">
      <w:start w:val="1"/>
      <w:numFmt w:val="lowerLetter"/>
      <w:lvlText w:val="%5."/>
      <w:lvlJc w:val="left"/>
      <w:pPr>
        <w:ind w:left="3600" w:hanging="360"/>
      </w:pPr>
    </w:lvl>
    <w:lvl w:ilvl="5" w:tplc="57B667CA">
      <w:start w:val="1"/>
      <w:numFmt w:val="lowerRoman"/>
      <w:lvlText w:val="%6."/>
      <w:lvlJc w:val="right"/>
      <w:pPr>
        <w:ind w:left="4320" w:hanging="180"/>
      </w:pPr>
    </w:lvl>
    <w:lvl w:ilvl="6" w:tplc="174E8A4E">
      <w:start w:val="1"/>
      <w:numFmt w:val="decimal"/>
      <w:lvlText w:val="%7."/>
      <w:lvlJc w:val="left"/>
      <w:pPr>
        <w:ind w:left="5040" w:hanging="360"/>
      </w:pPr>
    </w:lvl>
    <w:lvl w:ilvl="7" w:tplc="538806A4">
      <w:start w:val="1"/>
      <w:numFmt w:val="lowerLetter"/>
      <w:lvlText w:val="%8."/>
      <w:lvlJc w:val="left"/>
      <w:pPr>
        <w:ind w:left="5760" w:hanging="360"/>
      </w:pPr>
    </w:lvl>
    <w:lvl w:ilvl="8" w:tplc="08CE0F30">
      <w:start w:val="1"/>
      <w:numFmt w:val="lowerRoman"/>
      <w:lvlText w:val="%9."/>
      <w:lvlJc w:val="right"/>
      <w:pPr>
        <w:ind w:left="6480" w:hanging="180"/>
      </w:pPr>
    </w:lvl>
  </w:abstractNum>
  <w:abstractNum w:abstractNumId="19" w15:restartNumberingAfterBreak="0">
    <w:nsid w:val="5AC7484F"/>
    <w:multiLevelType w:val="hybridMultilevel"/>
    <w:tmpl w:val="664A87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046891"/>
    <w:multiLevelType w:val="hybridMultilevel"/>
    <w:tmpl w:val="C9E8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E45258"/>
    <w:multiLevelType w:val="hybridMultilevel"/>
    <w:tmpl w:val="7334F5A0"/>
    <w:lvl w:ilvl="0" w:tplc="C77A4746">
      <w:start w:val="1"/>
      <w:numFmt w:val="decimal"/>
      <w:lvlText w:val="%1."/>
      <w:lvlJc w:val="left"/>
      <w:pPr>
        <w:ind w:left="720" w:hanging="360"/>
      </w:pPr>
      <w:rPr>
        <w:rFonts w:ascii="Arial" w:hAnsi="Arial" w:hint="default"/>
        <w:b/>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B56A92"/>
    <w:multiLevelType w:val="hybridMultilevel"/>
    <w:tmpl w:val="FFFFFFFF"/>
    <w:lvl w:ilvl="0" w:tplc="428EA90E">
      <w:start w:val="1"/>
      <w:numFmt w:val="decimal"/>
      <w:lvlText w:val="%1."/>
      <w:lvlJc w:val="left"/>
      <w:pPr>
        <w:ind w:left="720" w:hanging="360"/>
      </w:pPr>
    </w:lvl>
    <w:lvl w:ilvl="1" w:tplc="130AEC7C">
      <w:start w:val="1"/>
      <w:numFmt w:val="lowerLetter"/>
      <w:lvlText w:val="%2."/>
      <w:lvlJc w:val="left"/>
      <w:pPr>
        <w:ind w:left="1440" w:hanging="360"/>
      </w:pPr>
    </w:lvl>
    <w:lvl w:ilvl="2" w:tplc="0E24D6D6">
      <w:start w:val="1"/>
      <w:numFmt w:val="lowerRoman"/>
      <w:lvlText w:val="%3."/>
      <w:lvlJc w:val="right"/>
      <w:pPr>
        <w:ind w:left="2160" w:hanging="180"/>
      </w:pPr>
    </w:lvl>
    <w:lvl w:ilvl="3" w:tplc="6908BAD0">
      <w:start w:val="1"/>
      <w:numFmt w:val="decimal"/>
      <w:lvlText w:val="%4."/>
      <w:lvlJc w:val="left"/>
      <w:pPr>
        <w:ind w:left="2880" w:hanging="360"/>
      </w:pPr>
    </w:lvl>
    <w:lvl w:ilvl="4" w:tplc="6646E42A">
      <w:start w:val="1"/>
      <w:numFmt w:val="lowerLetter"/>
      <w:lvlText w:val="%5."/>
      <w:lvlJc w:val="left"/>
      <w:pPr>
        <w:ind w:left="3600" w:hanging="360"/>
      </w:pPr>
    </w:lvl>
    <w:lvl w:ilvl="5" w:tplc="AA504AAA">
      <w:start w:val="1"/>
      <w:numFmt w:val="lowerRoman"/>
      <w:lvlText w:val="%6."/>
      <w:lvlJc w:val="right"/>
      <w:pPr>
        <w:ind w:left="4320" w:hanging="180"/>
      </w:pPr>
    </w:lvl>
    <w:lvl w:ilvl="6" w:tplc="BF3A8780">
      <w:start w:val="1"/>
      <w:numFmt w:val="decimal"/>
      <w:lvlText w:val="%7."/>
      <w:lvlJc w:val="left"/>
      <w:pPr>
        <w:ind w:left="5040" w:hanging="360"/>
      </w:pPr>
    </w:lvl>
    <w:lvl w:ilvl="7" w:tplc="E2EE5704">
      <w:start w:val="1"/>
      <w:numFmt w:val="lowerLetter"/>
      <w:lvlText w:val="%8."/>
      <w:lvlJc w:val="left"/>
      <w:pPr>
        <w:ind w:left="5760" w:hanging="360"/>
      </w:pPr>
    </w:lvl>
    <w:lvl w:ilvl="8" w:tplc="CB9CA294">
      <w:start w:val="1"/>
      <w:numFmt w:val="lowerRoman"/>
      <w:lvlText w:val="%9."/>
      <w:lvlJc w:val="right"/>
      <w:pPr>
        <w:ind w:left="6480" w:hanging="180"/>
      </w:pPr>
    </w:lvl>
  </w:abstractNum>
  <w:abstractNum w:abstractNumId="23" w15:restartNumberingAfterBreak="0">
    <w:nsid w:val="6D907C62"/>
    <w:multiLevelType w:val="hybridMultilevel"/>
    <w:tmpl w:val="77789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D377B1"/>
    <w:multiLevelType w:val="hybridMultilevel"/>
    <w:tmpl w:val="FFFFFFFF"/>
    <w:lvl w:ilvl="0" w:tplc="2016758A">
      <w:start w:val="1"/>
      <w:numFmt w:val="decimal"/>
      <w:lvlText w:val="%1."/>
      <w:lvlJc w:val="left"/>
      <w:pPr>
        <w:ind w:left="720" w:hanging="360"/>
      </w:pPr>
    </w:lvl>
    <w:lvl w:ilvl="1" w:tplc="CFDCB60A">
      <w:start w:val="1"/>
      <w:numFmt w:val="lowerLetter"/>
      <w:lvlText w:val="%2."/>
      <w:lvlJc w:val="left"/>
      <w:pPr>
        <w:ind w:left="1440" w:hanging="360"/>
      </w:pPr>
    </w:lvl>
    <w:lvl w:ilvl="2" w:tplc="2F2029E4">
      <w:start w:val="1"/>
      <w:numFmt w:val="lowerRoman"/>
      <w:lvlText w:val="%3."/>
      <w:lvlJc w:val="right"/>
      <w:pPr>
        <w:ind w:left="2160" w:hanging="180"/>
      </w:pPr>
    </w:lvl>
    <w:lvl w:ilvl="3" w:tplc="97E6C5D6">
      <w:start w:val="1"/>
      <w:numFmt w:val="decimal"/>
      <w:lvlText w:val="%4."/>
      <w:lvlJc w:val="left"/>
      <w:pPr>
        <w:ind w:left="2880" w:hanging="360"/>
      </w:pPr>
    </w:lvl>
    <w:lvl w:ilvl="4" w:tplc="49849AC0">
      <w:start w:val="1"/>
      <w:numFmt w:val="lowerLetter"/>
      <w:lvlText w:val="%5."/>
      <w:lvlJc w:val="left"/>
      <w:pPr>
        <w:ind w:left="3600" w:hanging="360"/>
      </w:pPr>
    </w:lvl>
    <w:lvl w:ilvl="5" w:tplc="32ECD9DA">
      <w:start w:val="1"/>
      <w:numFmt w:val="lowerRoman"/>
      <w:lvlText w:val="%6."/>
      <w:lvlJc w:val="right"/>
      <w:pPr>
        <w:ind w:left="4320" w:hanging="180"/>
      </w:pPr>
    </w:lvl>
    <w:lvl w:ilvl="6" w:tplc="1C8EEE36">
      <w:start w:val="1"/>
      <w:numFmt w:val="decimal"/>
      <w:lvlText w:val="%7."/>
      <w:lvlJc w:val="left"/>
      <w:pPr>
        <w:ind w:left="5040" w:hanging="360"/>
      </w:pPr>
    </w:lvl>
    <w:lvl w:ilvl="7" w:tplc="1B8054D6">
      <w:start w:val="1"/>
      <w:numFmt w:val="lowerLetter"/>
      <w:lvlText w:val="%8."/>
      <w:lvlJc w:val="left"/>
      <w:pPr>
        <w:ind w:left="5760" w:hanging="360"/>
      </w:pPr>
    </w:lvl>
    <w:lvl w:ilvl="8" w:tplc="021C6F9A">
      <w:start w:val="1"/>
      <w:numFmt w:val="lowerRoman"/>
      <w:lvlText w:val="%9."/>
      <w:lvlJc w:val="right"/>
      <w:pPr>
        <w:ind w:left="6480" w:hanging="180"/>
      </w:pPr>
    </w:lvl>
  </w:abstractNum>
  <w:abstractNum w:abstractNumId="25" w15:restartNumberingAfterBreak="0">
    <w:nsid w:val="72B311BA"/>
    <w:multiLevelType w:val="hybridMultilevel"/>
    <w:tmpl w:val="B6A2FC38"/>
    <w:lvl w:ilvl="0" w:tplc="04090015">
      <w:start w:val="1"/>
      <w:numFmt w:val="upp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67A05A2"/>
    <w:multiLevelType w:val="hybridMultilevel"/>
    <w:tmpl w:val="6EE6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455AD"/>
    <w:multiLevelType w:val="hybridMultilevel"/>
    <w:tmpl w:val="275A1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DF3114"/>
    <w:multiLevelType w:val="hybridMultilevel"/>
    <w:tmpl w:val="79DC84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020683">
    <w:abstractNumId w:val="3"/>
  </w:num>
  <w:num w:numId="2" w16cid:durableId="1678724798">
    <w:abstractNumId w:val="13"/>
  </w:num>
  <w:num w:numId="3" w16cid:durableId="16008744">
    <w:abstractNumId w:val="23"/>
  </w:num>
  <w:num w:numId="4" w16cid:durableId="1933736609">
    <w:abstractNumId w:val="17"/>
  </w:num>
  <w:num w:numId="5" w16cid:durableId="304701839">
    <w:abstractNumId w:val="16"/>
  </w:num>
  <w:num w:numId="6" w16cid:durableId="1914854821">
    <w:abstractNumId w:val="26"/>
  </w:num>
  <w:num w:numId="7" w16cid:durableId="1753971089">
    <w:abstractNumId w:val="7"/>
  </w:num>
  <w:num w:numId="8" w16cid:durableId="896161337">
    <w:abstractNumId w:val="9"/>
  </w:num>
  <w:num w:numId="9" w16cid:durableId="709961198">
    <w:abstractNumId w:val="8"/>
  </w:num>
  <w:num w:numId="10" w16cid:durableId="1116026294">
    <w:abstractNumId w:val="25"/>
  </w:num>
  <w:num w:numId="11" w16cid:durableId="2113931543">
    <w:abstractNumId w:val="14"/>
  </w:num>
  <w:num w:numId="12" w16cid:durableId="33048855">
    <w:abstractNumId w:val="6"/>
  </w:num>
  <w:num w:numId="13" w16cid:durableId="893586316">
    <w:abstractNumId w:val="10"/>
  </w:num>
  <w:num w:numId="14" w16cid:durableId="830104180">
    <w:abstractNumId w:val="11"/>
  </w:num>
  <w:num w:numId="15" w16cid:durableId="602735987">
    <w:abstractNumId w:val="20"/>
  </w:num>
  <w:num w:numId="16" w16cid:durableId="1039862653">
    <w:abstractNumId w:val="2"/>
  </w:num>
  <w:num w:numId="17" w16cid:durableId="1960407970">
    <w:abstractNumId w:val="0"/>
  </w:num>
  <w:num w:numId="18" w16cid:durableId="1591546580">
    <w:abstractNumId w:val="28"/>
  </w:num>
  <w:num w:numId="19" w16cid:durableId="840699821">
    <w:abstractNumId w:val="27"/>
  </w:num>
  <w:num w:numId="20" w16cid:durableId="1917980450">
    <w:abstractNumId w:val="12"/>
  </w:num>
  <w:num w:numId="21" w16cid:durableId="1200623844">
    <w:abstractNumId w:val="5"/>
  </w:num>
  <w:num w:numId="22" w16cid:durableId="1146625815">
    <w:abstractNumId w:val="24"/>
  </w:num>
  <w:num w:numId="23" w16cid:durableId="1736514633">
    <w:abstractNumId w:val="22"/>
  </w:num>
  <w:num w:numId="24" w16cid:durableId="1579095408">
    <w:abstractNumId w:val="18"/>
  </w:num>
  <w:num w:numId="25" w16cid:durableId="133452594">
    <w:abstractNumId w:val="1"/>
  </w:num>
  <w:num w:numId="26" w16cid:durableId="342828201">
    <w:abstractNumId w:val="19"/>
  </w:num>
  <w:num w:numId="27" w16cid:durableId="1213997635">
    <w:abstractNumId w:val="15"/>
  </w:num>
  <w:num w:numId="28" w16cid:durableId="2011564946">
    <w:abstractNumId w:val="21"/>
  </w:num>
  <w:num w:numId="29" w16cid:durableId="77013099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activeWritingStyle w:appName="MSWord" w:lang="en-US" w:vendorID="2" w:dllVersion="6" w:checkStyle="1"/>
  <w:proofState w:spelling="clean" w:grammar="clean"/>
  <w:defaultTabStop w:val="720"/>
  <w:drawingGridHorizontalSpacing w:val="110"/>
  <w:displayHorizontalDrawingGridEvery w:val="2"/>
  <w:characterSpacingControl w:val="doNotCompress"/>
  <w:hdrShapeDefaults>
    <o:shapedefaults v:ext="edit" spidmax="6145">
      <o:colormru v:ext="edit" colors="#f30,#ff6,#f99"/>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A3D"/>
    <w:rsid w:val="00000AA1"/>
    <w:rsid w:val="00001010"/>
    <w:rsid w:val="000016A3"/>
    <w:rsid w:val="0000175A"/>
    <w:rsid w:val="000026BA"/>
    <w:rsid w:val="000029F8"/>
    <w:rsid w:val="000070D1"/>
    <w:rsid w:val="00010AB6"/>
    <w:rsid w:val="00014FBA"/>
    <w:rsid w:val="0001566A"/>
    <w:rsid w:val="000164AE"/>
    <w:rsid w:val="000167BA"/>
    <w:rsid w:val="000176C1"/>
    <w:rsid w:val="00017877"/>
    <w:rsid w:val="0002005C"/>
    <w:rsid w:val="00020440"/>
    <w:rsid w:val="00020B27"/>
    <w:rsid w:val="00022518"/>
    <w:rsid w:val="00024D90"/>
    <w:rsid w:val="00025B7D"/>
    <w:rsid w:val="00025CD8"/>
    <w:rsid w:val="00025D53"/>
    <w:rsid w:val="0002701F"/>
    <w:rsid w:val="00027094"/>
    <w:rsid w:val="0002787D"/>
    <w:rsid w:val="0003150E"/>
    <w:rsid w:val="00031ADC"/>
    <w:rsid w:val="00031F4B"/>
    <w:rsid w:val="00032BEE"/>
    <w:rsid w:val="0003336B"/>
    <w:rsid w:val="00033B13"/>
    <w:rsid w:val="00033B52"/>
    <w:rsid w:val="00035A05"/>
    <w:rsid w:val="00036724"/>
    <w:rsid w:val="00036EB6"/>
    <w:rsid w:val="000378CE"/>
    <w:rsid w:val="00041336"/>
    <w:rsid w:val="0004133A"/>
    <w:rsid w:val="00041BE7"/>
    <w:rsid w:val="00042154"/>
    <w:rsid w:val="00042CFA"/>
    <w:rsid w:val="00044548"/>
    <w:rsid w:val="00045555"/>
    <w:rsid w:val="00047F2C"/>
    <w:rsid w:val="00050025"/>
    <w:rsid w:val="00051252"/>
    <w:rsid w:val="00051E47"/>
    <w:rsid w:val="00053180"/>
    <w:rsid w:val="00055673"/>
    <w:rsid w:val="0005694C"/>
    <w:rsid w:val="0005725A"/>
    <w:rsid w:val="00061CA8"/>
    <w:rsid w:val="00064117"/>
    <w:rsid w:val="0006600F"/>
    <w:rsid w:val="00066CD5"/>
    <w:rsid w:val="00066F43"/>
    <w:rsid w:val="00067645"/>
    <w:rsid w:val="00070C58"/>
    <w:rsid w:val="00070E32"/>
    <w:rsid w:val="00071816"/>
    <w:rsid w:val="00072ADB"/>
    <w:rsid w:val="00075C09"/>
    <w:rsid w:val="00076D37"/>
    <w:rsid w:val="00077097"/>
    <w:rsid w:val="00080068"/>
    <w:rsid w:val="000806D9"/>
    <w:rsid w:val="00081C55"/>
    <w:rsid w:val="00081D56"/>
    <w:rsid w:val="00081DA0"/>
    <w:rsid w:val="00082207"/>
    <w:rsid w:val="00082EF8"/>
    <w:rsid w:val="000848F1"/>
    <w:rsid w:val="000851C1"/>
    <w:rsid w:val="000858EF"/>
    <w:rsid w:val="000877AC"/>
    <w:rsid w:val="000906A1"/>
    <w:rsid w:val="0009249E"/>
    <w:rsid w:val="00093AA9"/>
    <w:rsid w:val="00093D49"/>
    <w:rsid w:val="00095D05"/>
    <w:rsid w:val="0009633C"/>
    <w:rsid w:val="00096363"/>
    <w:rsid w:val="00097D13"/>
    <w:rsid w:val="000A04DF"/>
    <w:rsid w:val="000A0921"/>
    <w:rsid w:val="000A1084"/>
    <w:rsid w:val="000A207C"/>
    <w:rsid w:val="000A2203"/>
    <w:rsid w:val="000A3CD6"/>
    <w:rsid w:val="000A3DBB"/>
    <w:rsid w:val="000A3F45"/>
    <w:rsid w:val="000A4090"/>
    <w:rsid w:val="000A4570"/>
    <w:rsid w:val="000A5FB7"/>
    <w:rsid w:val="000A6A38"/>
    <w:rsid w:val="000A6A3F"/>
    <w:rsid w:val="000A6C78"/>
    <w:rsid w:val="000B1A0F"/>
    <w:rsid w:val="000B226F"/>
    <w:rsid w:val="000B23B5"/>
    <w:rsid w:val="000B25AF"/>
    <w:rsid w:val="000B26C9"/>
    <w:rsid w:val="000B3FB8"/>
    <w:rsid w:val="000B67DE"/>
    <w:rsid w:val="000B6EC3"/>
    <w:rsid w:val="000B714F"/>
    <w:rsid w:val="000C19B9"/>
    <w:rsid w:val="000C6105"/>
    <w:rsid w:val="000C610D"/>
    <w:rsid w:val="000C74A7"/>
    <w:rsid w:val="000D0FA1"/>
    <w:rsid w:val="000D107E"/>
    <w:rsid w:val="000D1D5C"/>
    <w:rsid w:val="000D3109"/>
    <w:rsid w:val="000D37E7"/>
    <w:rsid w:val="000D53A3"/>
    <w:rsid w:val="000D57A1"/>
    <w:rsid w:val="000D62B9"/>
    <w:rsid w:val="000D706F"/>
    <w:rsid w:val="000E0018"/>
    <w:rsid w:val="000E0D2A"/>
    <w:rsid w:val="000E4316"/>
    <w:rsid w:val="000E43B2"/>
    <w:rsid w:val="000E6659"/>
    <w:rsid w:val="000E7C82"/>
    <w:rsid w:val="000E7CF6"/>
    <w:rsid w:val="000E7ED4"/>
    <w:rsid w:val="000F108E"/>
    <w:rsid w:val="000F1849"/>
    <w:rsid w:val="000F2426"/>
    <w:rsid w:val="000F292D"/>
    <w:rsid w:val="000F3365"/>
    <w:rsid w:val="000F3D0E"/>
    <w:rsid w:val="000F67A6"/>
    <w:rsid w:val="000F6B3D"/>
    <w:rsid w:val="001000F8"/>
    <w:rsid w:val="00100368"/>
    <w:rsid w:val="001015D1"/>
    <w:rsid w:val="00102FBC"/>
    <w:rsid w:val="001050AE"/>
    <w:rsid w:val="0010529A"/>
    <w:rsid w:val="00105EDD"/>
    <w:rsid w:val="00106531"/>
    <w:rsid w:val="00106B58"/>
    <w:rsid w:val="00107352"/>
    <w:rsid w:val="00112E21"/>
    <w:rsid w:val="00113B53"/>
    <w:rsid w:val="0011489E"/>
    <w:rsid w:val="00114C09"/>
    <w:rsid w:val="00114E98"/>
    <w:rsid w:val="00115230"/>
    <w:rsid w:val="00115CA7"/>
    <w:rsid w:val="0012059D"/>
    <w:rsid w:val="00124349"/>
    <w:rsid w:val="00124652"/>
    <w:rsid w:val="00125AC9"/>
    <w:rsid w:val="0012688C"/>
    <w:rsid w:val="00127A0D"/>
    <w:rsid w:val="00127F95"/>
    <w:rsid w:val="001312DF"/>
    <w:rsid w:val="001348A4"/>
    <w:rsid w:val="00135DF6"/>
    <w:rsid w:val="00136D9A"/>
    <w:rsid w:val="00137D64"/>
    <w:rsid w:val="00137DF1"/>
    <w:rsid w:val="00140895"/>
    <w:rsid w:val="00140C66"/>
    <w:rsid w:val="00140D36"/>
    <w:rsid w:val="00141067"/>
    <w:rsid w:val="001416FD"/>
    <w:rsid w:val="001430C2"/>
    <w:rsid w:val="00144622"/>
    <w:rsid w:val="00145CC8"/>
    <w:rsid w:val="00146A78"/>
    <w:rsid w:val="00150977"/>
    <w:rsid w:val="001524F7"/>
    <w:rsid w:val="0015374A"/>
    <w:rsid w:val="00155FCD"/>
    <w:rsid w:val="001566D2"/>
    <w:rsid w:val="00157657"/>
    <w:rsid w:val="00161A5B"/>
    <w:rsid w:val="00163ECC"/>
    <w:rsid w:val="0016456E"/>
    <w:rsid w:val="00164A1C"/>
    <w:rsid w:val="00164A2B"/>
    <w:rsid w:val="00165102"/>
    <w:rsid w:val="00165F99"/>
    <w:rsid w:val="001666AF"/>
    <w:rsid w:val="00166738"/>
    <w:rsid w:val="001668CC"/>
    <w:rsid w:val="00166A80"/>
    <w:rsid w:val="00170C21"/>
    <w:rsid w:val="001710CB"/>
    <w:rsid w:val="001725C7"/>
    <w:rsid w:val="0017594C"/>
    <w:rsid w:val="00175A0F"/>
    <w:rsid w:val="0017625A"/>
    <w:rsid w:val="0017674E"/>
    <w:rsid w:val="0017692F"/>
    <w:rsid w:val="00176A49"/>
    <w:rsid w:val="00176BB4"/>
    <w:rsid w:val="001770E3"/>
    <w:rsid w:val="00177E1D"/>
    <w:rsid w:val="0018006C"/>
    <w:rsid w:val="001803C1"/>
    <w:rsid w:val="00180D3D"/>
    <w:rsid w:val="00181D9A"/>
    <w:rsid w:val="00182D89"/>
    <w:rsid w:val="00183AB7"/>
    <w:rsid w:val="001841C6"/>
    <w:rsid w:val="00184398"/>
    <w:rsid w:val="00184A26"/>
    <w:rsid w:val="00184E02"/>
    <w:rsid w:val="00185A41"/>
    <w:rsid w:val="00190012"/>
    <w:rsid w:val="001919F7"/>
    <w:rsid w:val="00193222"/>
    <w:rsid w:val="0019354B"/>
    <w:rsid w:val="0019562D"/>
    <w:rsid w:val="001960A7"/>
    <w:rsid w:val="00197A7E"/>
    <w:rsid w:val="00197E66"/>
    <w:rsid w:val="001A3033"/>
    <w:rsid w:val="001A58BC"/>
    <w:rsid w:val="001A5DA1"/>
    <w:rsid w:val="001B0220"/>
    <w:rsid w:val="001B0337"/>
    <w:rsid w:val="001B2486"/>
    <w:rsid w:val="001B2A94"/>
    <w:rsid w:val="001B34CA"/>
    <w:rsid w:val="001B396C"/>
    <w:rsid w:val="001B4991"/>
    <w:rsid w:val="001B537C"/>
    <w:rsid w:val="001B5C2C"/>
    <w:rsid w:val="001B6432"/>
    <w:rsid w:val="001B694C"/>
    <w:rsid w:val="001B6E3A"/>
    <w:rsid w:val="001B7741"/>
    <w:rsid w:val="001B7D8C"/>
    <w:rsid w:val="001C0017"/>
    <w:rsid w:val="001C08AE"/>
    <w:rsid w:val="001C0BFD"/>
    <w:rsid w:val="001C0F40"/>
    <w:rsid w:val="001C2744"/>
    <w:rsid w:val="001C46BB"/>
    <w:rsid w:val="001C5743"/>
    <w:rsid w:val="001C5855"/>
    <w:rsid w:val="001C6C16"/>
    <w:rsid w:val="001D055C"/>
    <w:rsid w:val="001D103C"/>
    <w:rsid w:val="001D1241"/>
    <w:rsid w:val="001D562B"/>
    <w:rsid w:val="001D59A3"/>
    <w:rsid w:val="001D5F01"/>
    <w:rsid w:val="001D6711"/>
    <w:rsid w:val="001D6CA8"/>
    <w:rsid w:val="001D6EE4"/>
    <w:rsid w:val="001D9B5B"/>
    <w:rsid w:val="001E05B6"/>
    <w:rsid w:val="001E1353"/>
    <w:rsid w:val="001E2643"/>
    <w:rsid w:val="001E336C"/>
    <w:rsid w:val="001E39C9"/>
    <w:rsid w:val="001E585E"/>
    <w:rsid w:val="001E5A7E"/>
    <w:rsid w:val="001F19FC"/>
    <w:rsid w:val="001F218A"/>
    <w:rsid w:val="001F3000"/>
    <w:rsid w:val="001F4223"/>
    <w:rsid w:val="001F55EA"/>
    <w:rsid w:val="001F5779"/>
    <w:rsid w:val="001F57AA"/>
    <w:rsid w:val="001F6751"/>
    <w:rsid w:val="00202496"/>
    <w:rsid w:val="00202CF8"/>
    <w:rsid w:val="002041D4"/>
    <w:rsid w:val="002059A3"/>
    <w:rsid w:val="00205FC0"/>
    <w:rsid w:val="00206663"/>
    <w:rsid w:val="00207931"/>
    <w:rsid w:val="00210FC6"/>
    <w:rsid w:val="002116F6"/>
    <w:rsid w:val="00211CB1"/>
    <w:rsid w:val="00212873"/>
    <w:rsid w:val="0021380D"/>
    <w:rsid w:val="00213D4C"/>
    <w:rsid w:val="002152EF"/>
    <w:rsid w:val="002174C4"/>
    <w:rsid w:val="00217675"/>
    <w:rsid w:val="0021773C"/>
    <w:rsid w:val="00217A4F"/>
    <w:rsid w:val="00221033"/>
    <w:rsid w:val="00222140"/>
    <w:rsid w:val="00223BA5"/>
    <w:rsid w:val="00225585"/>
    <w:rsid w:val="00226266"/>
    <w:rsid w:val="00226507"/>
    <w:rsid w:val="00226DD2"/>
    <w:rsid w:val="002301C5"/>
    <w:rsid w:val="00230677"/>
    <w:rsid w:val="00233009"/>
    <w:rsid w:val="00233AAE"/>
    <w:rsid w:val="00234288"/>
    <w:rsid w:val="00234443"/>
    <w:rsid w:val="00235A3A"/>
    <w:rsid w:val="00235DCF"/>
    <w:rsid w:val="002376D6"/>
    <w:rsid w:val="00237908"/>
    <w:rsid w:val="0024067D"/>
    <w:rsid w:val="002409B6"/>
    <w:rsid w:val="00242E7B"/>
    <w:rsid w:val="00246249"/>
    <w:rsid w:val="00246316"/>
    <w:rsid w:val="00246E8D"/>
    <w:rsid w:val="00247F06"/>
    <w:rsid w:val="002512C8"/>
    <w:rsid w:val="002512FC"/>
    <w:rsid w:val="00251768"/>
    <w:rsid w:val="002519EC"/>
    <w:rsid w:val="00251EC3"/>
    <w:rsid w:val="002523D7"/>
    <w:rsid w:val="0025247B"/>
    <w:rsid w:val="00252E7F"/>
    <w:rsid w:val="0025561F"/>
    <w:rsid w:val="00255D6B"/>
    <w:rsid w:val="00256879"/>
    <w:rsid w:val="00260529"/>
    <w:rsid w:val="002609DB"/>
    <w:rsid w:val="00262E8F"/>
    <w:rsid w:val="002639B4"/>
    <w:rsid w:val="00263C14"/>
    <w:rsid w:val="00271567"/>
    <w:rsid w:val="00273DB9"/>
    <w:rsid w:val="00274572"/>
    <w:rsid w:val="00274B8D"/>
    <w:rsid w:val="002777DE"/>
    <w:rsid w:val="00281B7F"/>
    <w:rsid w:val="00282185"/>
    <w:rsid w:val="0028279E"/>
    <w:rsid w:val="00284008"/>
    <w:rsid w:val="00285F97"/>
    <w:rsid w:val="002864A4"/>
    <w:rsid w:val="00286B78"/>
    <w:rsid w:val="002877EA"/>
    <w:rsid w:val="002918A8"/>
    <w:rsid w:val="00293065"/>
    <w:rsid w:val="00293BB3"/>
    <w:rsid w:val="0029434D"/>
    <w:rsid w:val="0029462F"/>
    <w:rsid w:val="00295982"/>
    <w:rsid w:val="002961AC"/>
    <w:rsid w:val="00296474"/>
    <w:rsid w:val="0029751A"/>
    <w:rsid w:val="00297AA8"/>
    <w:rsid w:val="002A0B7E"/>
    <w:rsid w:val="002A0CDD"/>
    <w:rsid w:val="002A156D"/>
    <w:rsid w:val="002A1926"/>
    <w:rsid w:val="002A37B9"/>
    <w:rsid w:val="002A3FB8"/>
    <w:rsid w:val="002A4090"/>
    <w:rsid w:val="002A5CA7"/>
    <w:rsid w:val="002A64B1"/>
    <w:rsid w:val="002A6B04"/>
    <w:rsid w:val="002A6B1E"/>
    <w:rsid w:val="002A745A"/>
    <w:rsid w:val="002A7AF3"/>
    <w:rsid w:val="002AC968"/>
    <w:rsid w:val="002B4225"/>
    <w:rsid w:val="002B43F2"/>
    <w:rsid w:val="002B472D"/>
    <w:rsid w:val="002B5801"/>
    <w:rsid w:val="002B7146"/>
    <w:rsid w:val="002C01DD"/>
    <w:rsid w:val="002C1978"/>
    <w:rsid w:val="002C23A5"/>
    <w:rsid w:val="002C2D8C"/>
    <w:rsid w:val="002C3FA7"/>
    <w:rsid w:val="002C42CB"/>
    <w:rsid w:val="002C44B9"/>
    <w:rsid w:val="002C4B96"/>
    <w:rsid w:val="002C5E76"/>
    <w:rsid w:val="002C5FDB"/>
    <w:rsid w:val="002C6BE4"/>
    <w:rsid w:val="002D0335"/>
    <w:rsid w:val="002D22B8"/>
    <w:rsid w:val="002D4BE9"/>
    <w:rsid w:val="002D5405"/>
    <w:rsid w:val="002D6374"/>
    <w:rsid w:val="002D67CB"/>
    <w:rsid w:val="002D7445"/>
    <w:rsid w:val="002D7C73"/>
    <w:rsid w:val="002E2478"/>
    <w:rsid w:val="002E2714"/>
    <w:rsid w:val="002E31E0"/>
    <w:rsid w:val="002E3898"/>
    <w:rsid w:val="002E3BAA"/>
    <w:rsid w:val="002E3D00"/>
    <w:rsid w:val="002E44E0"/>
    <w:rsid w:val="002E4956"/>
    <w:rsid w:val="002E4965"/>
    <w:rsid w:val="002E60E0"/>
    <w:rsid w:val="002E676C"/>
    <w:rsid w:val="002E6AD3"/>
    <w:rsid w:val="002E75DC"/>
    <w:rsid w:val="002F0F2A"/>
    <w:rsid w:val="002F11E8"/>
    <w:rsid w:val="002F174F"/>
    <w:rsid w:val="002F197D"/>
    <w:rsid w:val="002F22CC"/>
    <w:rsid w:val="002F3832"/>
    <w:rsid w:val="002F59B0"/>
    <w:rsid w:val="002F5C44"/>
    <w:rsid w:val="002F693C"/>
    <w:rsid w:val="002F81B8"/>
    <w:rsid w:val="003003DD"/>
    <w:rsid w:val="003018F9"/>
    <w:rsid w:val="00301F65"/>
    <w:rsid w:val="003022D6"/>
    <w:rsid w:val="00302774"/>
    <w:rsid w:val="00303DB5"/>
    <w:rsid w:val="0030772A"/>
    <w:rsid w:val="003105D5"/>
    <w:rsid w:val="00311F95"/>
    <w:rsid w:val="00312AC6"/>
    <w:rsid w:val="00312B8D"/>
    <w:rsid w:val="0031378F"/>
    <w:rsid w:val="00314413"/>
    <w:rsid w:val="00315549"/>
    <w:rsid w:val="00315BF4"/>
    <w:rsid w:val="00317365"/>
    <w:rsid w:val="00317BB0"/>
    <w:rsid w:val="00320790"/>
    <w:rsid w:val="00321826"/>
    <w:rsid w:val="00321C0E"/>
    <w:rsid w:val="00321CC5"/>
    <w:rsid w:val="00323115"/>
    <w:rsid w:val="003237F3"/>
    <w:rsid w:val="00323D2A"/>
    <w:rsid w:val="00324838"/>
    <w:rsid w:val="00325433"/>
    <w:rsid w:val="00325DED"/>
    <w:rsid w:val="00331389"/>
    <w:rsid w:val="00331402"/>
    <w:rsid w:val="00331B50"/>
    <w:rsid w:val="00332B0F"/>
    <w:rsid w:val="00333E74"/>
    <w:rsid w:val="00334CFF"/>
    <w:rsid w:val="00335460"/>
    <w:rsid w:val="00335A6F"/>
    <w:rsid w:val="00337176"/>
    <w:rsid w:val="003376E7"/>
    <w:rsid w:val="00345E71"/>
    <w:rsid w:val="00345F66"/>
    <w:rsid w:val="003463C3"/>
    <w:rsid w:val="00346810"/>
    <w:rsid w:val="00346ED2"/>
    <w:rsid w:val="00346FD5"/>
    <w:rsid w:val="00350323"/>
    <w:rsid w:val="00351A86"/>
    <w:rsid w:val="00352677"/>
    <w:rsid w:val="003551C2"/>
    <w:rsid w:val="003574E2"/>
    <w:rsid w:val="0035785C"/>
    <w:rsid w:val="00357972"/>
    <w:rsid w:val="00357D11"/>
    <w:rsid w:val="0036089F"/>
    <w:rsid w:val="003612BE"/>
    <w:rsid w:val="003612F3"/>
    <w:rsid w:val="00361325"/>
    <w:rsid w:val="00361D77"/>
    <w:rsid w:val="003630D9"/>
    <w:rsid w:val="00363111"/>
    <w:rsid w:val="00363A3C"/>
    <w:rsid w:val="00364579"/>
    <w:rsid w:val="003655DF"/>
    <w:rsid w:val="003658C3"/>
    <w:rsid w:val="003658DC"/>
    <w:rsid w:val="0037067A"/>
    <w:rsid w:val="003717AF"/>
    <w:rsid w:val="00371E77"/>
    <w:rsid w:val="00376DC1"/>
    <w:rsid w:val="003778EC"/>
    <w:rsid w:val="00380734"/>
    <w:rsid w:val="00381935"/>
    <w:rsid w:val="00381E63"/>
    <w:rsid w:val="0038241F"/>
    <w:rsid w:val="003825F1"/>
    <w:rsid w:val="003833AB"/>
    <w:rsid w:val="003836AB"/>
    <w:rsid w:val="003851A9"/>
    <w:rsid w:val="00385EB9"/>
    <w:rsid w:val="0038678D"/>
    <w:rsid w:val="003877AB"/>
    <w:rsid w:val="003908EC"/>
    <w:rsid w:val="003928F1"/>
    <w:rsid w:val="00393839"/>
    <w:rsid w:val="00394445"/>
    <w:rsid w:val="003946F5"/>
    <w:rsid w:val="00394C96"/>
    <w:rsid w:val="0039557F"/>
    <w:rsid w:val="003962F1"/>
    <w:rsid w:val="00397AB7"/>
    <w:rsid w:val="003A2679"/>
    <w:rsid w:val="003A2CBA"/>
    <w:rsid w:val="003A31D7"/>
    <w:rsid w:val="003A38B1"/>
    <w:rsid w:val="003B0278"/>
    <w:rsid w:val="003B054A"/>
    <w:rsid w:val="003B0B9E"/>
    <w:rsid w:val="003B2641"/>
    <w:rsid w:val="003B389D"/>
    <w:rsid w:val="003B3B05"/>
    <w:rsid w:val="003B52BB"/>
    <w:rsid w:val="003B6130"/>
    <w:rsid w:val="003B6233"/>
    <w:rsid w:val="003B742B"/>
    <w:rsid w:val="003C00FB"/>
    <w:rsid w:val="003C0710"/>
    <w:rsid w:val="003C135C"/>
    <w:rsid w:val="003C1BF7"/>
    <w:rsid w:val="003C2088"/>
    <w:rsid w:val="003C2163"/>
    <w:rsid w:val="003C2683"/>
    <w:rsid w:val="003C2BF0"/>
    <w:rsid w:val="003C3713"/>
    <w:rsid w:val="003C4B97"/>
    <w:rsid w:val="003C50A4"/>
    <w:rsid w:val="003C6FFD"/>
    <w:rsid w:val="003D026B"/>
    <w:rsid w:val="003D044F"/>
    <w:rsid w:val="003D21B7"/>
    <w:rsid w:val="003D2E91"/>
    <w:rsid w:val="003D3574"/>
    <w:rsid w:val="003D4536"/>
    <w:rsid w:val="003D494B"/>
    <w:rsid w:val="003D4D4F"/>
    <w:rsid w:val="003D7017"/>
    <w:rsid w:val="003D7992"/>
    <w:rsid w:val="003D7F46"/>
    <w:rsid w:val="003E0CCA"/>
    <w:rsid w:val="003E12D5"/>
    <w:rsid w:val="003E15D3"/>
    <w:rsid w:val="003E36D0"/>
    <w:rsid w:val="003E3A7C"/>
    <w:rsid w:val="003E5871"/>
    <w:rsid w:val="003E5C06"/>
    <w:rsid w:val="003E6637"/>
    <w:rsid w:val="003E6781"/>
    <w:rsid w:val="003F06CB"/>
    <w:rsid w:val="003F1CB8"/>
    <w:rsid w:val="003F44DA"/>
    <w:rsid w:val="003F5516"/>
    <w:rsid w:val="003F78B0"/>
    <w:rsid w:val="00401019"/>
    <w:rsid w:val="00401157"/>
    <w:rsid w:val="00401C68"/>
    <w:rsid w:val="00401E79"/>
    <w:rsid w:val="00402E8D"/>
    <w:rsid w:val="00403D8D"/>
    <w:rsid w:val="004040B4"/>
    <w:rsid w:val="004047A0"/>
    <w:rsid w:val="00404A78"/>
    <w:rsid w:val="0040592A"/>
    <w:rsid w:val="00406431"/>
    <w:rsid w:val="00406ECD"/>
    <w:rsid w:val="0041037A"/>
    <w:rsid w:val="00416215"/>
    <w:rsid w:val="004170DD"/>
    <w:rsid w:val="0042230B"/>
    <w:rsid w:val="004250EC"/>
    <w:rsid w:val="00425CD9"/>
    <w:rsid w:val="0042747C"/>
    <w:rsid w:val="00427AFE"/>
    <w:rsid w:val="0043012C"/>
    <w:rsid w:val="004333F1"/>
    <w:rsid w:val="00434C44"/>
    <w:rsid w:val="004357C3"/>
    <w:rsid w:val="00437904"/>
    <w:rsid w:val="00437CA5"/>
    <w:rsid w:val="004401C2"/>
    <w:rsid w:val="0044062A"/>
    <w:rsid w:val="00441A8F"/>
    <w:rsid w:val="00441B0A"/>
    <w:rsid w:val="00441E09"/>
    <w:rsid w:val="00442729"/>
    <w:rsid w:val="00442761"/>
    <w:rsid w:val="0044299A"/>
    <w:rsid w:val="00443B1F"/>
    <w:rsid w:val="0044600C"/>
    <w:rsid w:val="00446E84"/>
    <w:rsid w:val="00450B06"/>
    <w:rsid w:val="00450DED"/>
    <w:rsid w:val="004520B5"/>
    <w:rsid w:val="00452771"/>
    <w:rsid w:val="00455946"/>
    <w:rsid w:val="004571FE"/>
    <w:rsid w:val="0046001F"/>
    <w:rsid w:val="0046126F"/>
    <w:rsid w:val="004623D0"/>
    <w:rsid w:val="00463779"/>
    <w:rsid w:val="00463DE0"/>
    <w:rsid w:val="0046400A"/>
    <w:rsid w:val="004646F9"/>
    <w:rsid w:val="00465667"/>
    <w:rsid w:val="00465DC4"/>
    <w:rsid w:val="00465E98"/>
    <w:rsid w:val="0046A563"/>
    <w:rsid w:val="00470471"/>
    <w:rsid w:val="00470718"/>
    <w:rsid w:val="0047106D"/>
    <w:rsid w:val="00471989"/>
    <w:rsid w:val="00471EE6"/>
    <w:rsid w:val="004726B9"/>
    <w:rsid w:val="00472784"/>
    <w:rsid w:val="00473FD2"/>
    <w:rsid w:val="004773F0"/>
    <w:rsid w:val="0047790D"/>
    <w:rsid w:val="00481008"/>
    <w:rsid w:val="00482A82"/>
    <w:rsid w:val="004838F2"/>
    <w:rsid w:val="00483BAE"/>
    <w:rsid w:val="00484E8E"/>
    <w:rsid w:val="00484F84"/>
    <w:rsid w:val="0048533F"/>
    <w:rsid w:val="00485C4A"/>
    <w:rsid w:val="004864B1"/>
    <w:rsid w:val="004906F0"/>
    <w:rsid w:val="00491171"/>
    <w:rsid w:val="004913B6"/>
    <w:rsid w:val="00492504"/>
    <w:rsid w:val="004925BC"/>
    <w:rsid w:val="00494322"/>
    <w:rsid w:val="004943C6"/>
    <w:rsid w:val="004946BC"/>
    <w:rsid w:val="0049531E"/>
    <w:rsid w:val="00495C0D"/>
    <w:rsid w:val="00496E22"/>
    <w:rsid w:val="004A2DF6"/>
    <w:rsid w:val="004A373D"/>
    <w:rsid w:val="004A3C04"/>
    <w:rsid w:val="004A3D33"/>
    <w:rsid w:val="004A3DFB"/>
    <w:rsid w:val="004A4BF5"/>
    <w:rsid w:val="004A5418"/>
    <w:rsid w:val="004B036E"/>
    <w:rsid w:val="004B03DD"/>
    <w:rsid w:val="004B0DE8"/>
    <w:rsid w:val="004B11BE"/>
    <w:rsid w:val="004B4783"/>
    <w:rsid w:val="004B5B23"/>
    <w:rsid w:val="004B5C59"/>
    <w:rsid w:val="004C059B"/>
    <w:rsid w:val="004C08BD"/>
    <w:rsid w:val="004C101F"/>
    <w:rsid w:val="004C15F1"/>
    <w:rsid w:val="004C18BB"/>
    <w:rsid w:val="004C31A2"/>
    <w:rsid w:val="004C34D8"/>
    <w:rsid w:val="004C3B3C"/>
    <w:rsid w:val="004C4A7B"/>
    <w:rsid w:val="004C536A"/>
    <w:rsid w:val="004C633C"/>
    <w:rsid w:val="004C7CCA"/>
    <w:rsid w:val="004D0839"/>
    <w:rsid w:val="004D0BF0"/>
    <w:rsid w:val="004D0C8C"/>
    <w:rsid w:val="004D0D04"/>
    <w:rsid w:val="004D0E98"/>
    <w:rsid w:val="004D2CF9"/>
    <w:rsid w:val="004D55C4"/>
    <w:rsid w:val="004D67D6"/>
    <w:rsid w:val="004D73DD"/>
    <w:rsid w:val="004D7572"/>
    <w:rsid w:val="004E0700"/>
    <w:rsid w:val="004E17BA"/>
    <w:rsid w:val="004E394B"/>
    <w:rsid w:val="004E3ED0"/>
    <w:rsid w:val="004E4668"/>
    <w:rsid w:val="004E4844"/>
    <w:rsid w:val="004E48AE"/>
    <w:rsid w:val="004E5709"/>
    <w:rsid w:val="004F0C83"/>
    <w:rsid w:val="004F17F8"/>
    <w:rsid w:val="004F188B"/>
    <w:rsid w:val="004F1FBE"/>
    <w:rsid w:val="004F43D9"/>
    <w:rsid w:val="004F48C1"/>
    <w:rsid w:val="004F497B"/>
    <w:rsid w:val="004F63FA"/>
    <w:rsid w:val="004F65C2"/>
    <w:rsid w:val="004F6A47"/>
    <w:rsid w:val="004F7331"/>
    <w:rsid w:val="00500D04"/>
    <w:rsid w:val="00500F05"/>
    <w:rsid w:val="005039C9"/>
    <w:rsid w:val="0050453C"/>
    <w:rsid w:val="005049F5"/>
    <w:rsid w:val="005073B8"/>
    <w:rsid w:val="00510CD9"/>
    <w:rsid w:val="00510E05"/>
    <w:rsid w:val="00513707"/>
    <w:rsid w:val="00513A3B"/>
    <w:rsid w:val="00513C70"/>
    <w:rsid w:val="0051490A"/>
    <w:rsid w:val="00514D50"/>
    <w:rsid w:val="00517397"/>
    <w:rsid w:val="00520042"/>
    <w:rsid w:val="00520B89"/>
    <w:rsid w:val="0052119D"/>
    <w:rsid w:val="00522629"/>
    <w:rsid w:val="00524589"/>
    <w:rsid w:val="00524A3D"/>
    <w:rsid w:val="00527B32"/>
    <w:rsid w:val="00530722"/>
    <w:rsid w:val="00531C3F"/>
    <w:rsid w:val="00531D7A"/>
    <w:rsid w:val="005320D3"/>
    <w:rsid w:val="005323A0"/>
    <w:rsid w:val="005325C9"/>
    <w:rsid w:val="005353F6"/>
    <w:rsid w:val="005356B1"/>
    <w:rsid w:val="00540211"/>
    <w:rsid w:val="005407D8"/>
    <w:rsid w:val="0054284D"/>
    <w:rsid w:val="005439BF"/>
    <w:rsid w:val="005440FB"/>
    <w:rsid w:val="00544D1C"/>
    <w:rsid w:val="00544DE1"/>
    <w:rsid w:val="00545309"/>
    <w:rsid w:val="00547F75"/>
    <w:rsid w:val="00551C36"/>
    <w:rsid w:val="0055315E"/>
    <w:rsid w:val="00553D1B"/>
    <w:rsid w:val="0055690E"/>
    <w:rsid w:val="005615B3"/>
    <w:rsid w:val="005618B5"/>
    <w:rsid w:val="005620DE"/>
    <w:rsid w:val="00562A1A"/>
    <w:rsid w:val="00566338"/>
    <w:rsid w:val="005675D4"/>
    <w:rsid w:val="005707AC"/>
    <w:rsid w:val="005716C8"/>
    <w:rsid w:val="005727AF"/>
    <w:rsid w:val="00574404"/>
    <w:rsid w:val="005749CF"/>
    <w:rsid w:val="00574DF5"/>
    <w:rsid w:val="00575C26"/>
    <w:rsid w:val="00576C61"/>
    <w:rsid w:val="00577389"/>
    <w:rsid w:val="00577D80"/>
    <w:rsid w:val="00577F4E"/>
    <w:rsid w:val="005813D7"/>
    <w:rsid w:val="00581628"/>
    <w:rsid w:val="00582A62"/>
    <w:rsid w:val="00582BE4"/>
    <w:rsid w:val="005832AD"/>
    <w:rsid w:val="0058355C"/>
    <w:rsid w:val="0058365E"/>
    <w:rsid w:val="00583C16"/>
    <w:rsid w:val="0058584B"/>
    <w:rsid w:val="00586752"/>
    <w:rsid w:val="00586F29"/>
    <w:rsid w:val="00587D0F"/>
    <w:rsid w:val="00587E2C"/>
    <w:rsid w:val="00587EA9"/>
    <w:rsid w:val="00590A96"/>
    <w:rsid w:val="0059116A"/>
    <w:rsid w:val="005922F7"/>
    <w:rsid w:val="00592956"/>
    <w:rsid w:val="00594FC9"/>
    <w:rsid w:val="0059574D"/>
    <w:rsid w:val="0059576A"/>
    <w:rsid w:val="005973AB"/>
    <w:rsid w:val="005976D1"/>
    <w:rsid w:val="00597C0E"/>
    <w:rsid w:val="005A0A0B"/>
    <w:rsid w:val="005A264F"/>
    <w:rsid w:val="005A3084"/>
    <w:rsid w:val="005A3753"/>
    <w:rsid w:val="005A4A2D"/>
    <w:rsid w:val="005A5350"/>
    <w:rsid w:val="005A61C1"/>
    <w:rsid w:val="005A62BA"/>
    <w:rsid w:val="005A6994"/>
    <w:rsid w:val="005A73CB"/>
    <w:rsid w:val="005B1248"/>
    <w:rsid w:val="005B2363"/>
    <w:rsid w:val="005B2939"/>
    <w:rsid w:val="005B32C0"/>
    <w:rsid w:val="005B3BB4"/>
    <w:rsid w:val="005B4B2E"/>
    <w:rsid w:val="005B518C"/>
    <w:rsid w:val="005B5B77"/>
    <w:rsid w:val="005B7161"/>
    <w:rsid w:val="005C038E"/>
    <w:rsid w:val="005C0982"/>
    <w:rsid w:val="005C3D30"/>
    <w:rsid w:val="005C4C4C"/>
    <w:rsid w:val="005C6211"/>
    <w:rsid w:val="005C7A92"/>
    <w:rsid w:val="005C7AB2"/>
    <w:rsid w:val="005D08A0"/>
    <w:rsid w:val="005D0E05"/>
    <w:rsid w:val="005D16AE"/>
    <w:rsid w:val="005D4053"/>
    <w:rsid w:val="005D4EED"/>
    <w:rsid w:val="005D5227"/>
    <w:rsid w:val="005D5FEC"/>
    <w:rsid w:val="005D6762"/>
    <w:rsid w:val="005D7B02"/>
    <w:rsid w:val="005D7DA8"/>
    <w:rsid w:val="005D7F71"/>
    <w:rsid w:val="005E07F5"/>
    <w:rsid w:val="005E156C"/>
    <w:rsid w:val="005E173F"/>
    <w:rsid w:val="005E1B8B"/>
    <w:rsid w:val="005E3E5E"/>
    <w:rsid w:val="005E41C4"/>
    <w:rsid w:val="005E4AFC"/>
    <w:rsid w:val="005E7AC6"/>
    <w:rsid w:val="005F052F"/>
    <w:rsid w:val="005F10EC"/>
    <w:rsid w:val="005F22C0"/>
    <w:rsid w:val="005F2D05"/>
    <w:rsid w:val="005F471C"/>
    <w:rsid w:val="005F4C77"/>
    <w:rsid w:val="005F4E86"/>
    <w:rsid w:val="005F4FE5"/>
    <w:rsid w:val="005F6CEC"/>
    <w:rsid w:val="005F7F01"/>
    <w:rsid w:val="0060014E"/>
    <w:rsid w:val="00600CB3"/>
    <w:rsid w:val="0060186D"/>
    <w:rsid w:val="00603BBE"/>
    <w:rsid w:val="00604681"/>
    <w:rsid w:val="006055FE"/>
    <w:rsid w:val="0060579C"/>
    <w:rsid w:val="00606C1E"/>
    <w:rsid w:val="0061060C"/>
    <w:rsid w:val="00612F22"/>
    <w:rsid w:val="00613CB5"/>
    <w:rsid w:val="00614CCF"/>
    <w:rsid w:val="00614DFA"/>
    <w:rsid w:val="00615848"/>
    <w:rsid w:val="00616195"/>
    <w:rsid w:val="00617322"/>
    <w:rsid w:val="00617B01"/>
    <w:rsid w:val="0061D4EA"/>
    <w:rsid w:val="00620BE1"/>
    <w:rsid w:val="00623469"/>
    <w:rsid w:val="0062432E"/>
    <w:rsid w:val="006257FE"/>
    <w:rsid w:val="00625B3A"/>
    <w:rsid w:val="0062693D"/>
    <w:rsid w:val="00626B3A"/>
    <w:rsid w:val="00630B98"/>
    <w:rsid w:val="00632A32"/>
    <w:rsid w:val="00633542"/>
    <w:rsid w:val="00633A2A"/>
    <w:rsid w:val="00633A98"/>
    <w:rsid w:val="00633E44"/>
    <w:rsid w:val="006360BC"/>
    <w:rsid w:val="006365AF"/>
    <w:rsid w:val="00636AA3"/>
    <w:rsid w:val="00637194"/>
    <w:rsid w:val="0063784A"/>
    <w:rsid w:val="006408CA"/>
    <w:rsid w:val="00643F85"/>
    <w:rsid w:val="00644225"/>
    <w:rsid w:val="00644387"/>
    <w:rsid w:val="006444A5"/>
    <w:rsid w:val="00646120"/>
    <w:rsid w:val="006472D0"/>
    <w:rsid w:val="006504CC"/>
    <w:rsid w:val="006517CE"/>
    <w:rsid w:val="00651B91"/>
    <w:rsid w:val="006536D5"/>
    <w:rsid w:val="00654DCC"/>
    <w:rsid w:val="00657347"/>
    <w:rsid w:val="00660774"/>
    <w:rsid w:val="00660C38"/>
    <w:rsid w:val="00662007"/>
    <w:rsid w:val="006621FC"/>
    <w:rsid w:val="00662B42"/>
    <w:rsid w:val="006631E5"/>
    <w:rsid w:val="00664F16"/>
    <w:rsid w:val="006654C1"/>
    <w:rsid w:val="00667268"/>
    <w:rsid w:val="006677C4"/>
    <w:rsid w:val="00671F27"/>
    <w:rsid w:val="00673463"/>
    <w:rsid w:val="00673535"/>
    <w:rsid w:val="00673FBB"/>
    <w:rsid w:val="00675374"/>
    <w:rsid w:val="00675449"/>
    <w:rsid w:val="00676151"/>
    <w:rsid w:val="0067649D"/>
    <w:rsid w:val="00677699"/>
    <w:rsid w:val="00677CE2"/>
    <w:rsid w:val="006802EB"/>
    <w:rsid w:val="00683A87"/>
    <w:rsid w:val="0068480E"/>
    <w:rsid w:val="00686348"/>
    <w:rsid w:val="0069020A"/>
    <w:rsid w:val="00690B0B"/>
    <w:rsid w:val="00691872"/>
    <w:rsid w:val="00692B62"/>
    <w:rsid w:val="00692CEF"/>
    <w:rsid w:val="0069357E"/>
    <w:rsid w:val="00696E5C"/>
    <w:rsid w:val="00697E0E"/>
    <w:rsid w:val="006A0093"/>
    <w:rsid w:val="006A02DB"/>
    <w:rsid w:val="006A08F8"/>
    <w:rsid w:val="006A197A"/>
    <w:rsid w:val="006A248F"/>
    <w:rsid w:val="006A2F12"/>
    <w:rsid w:val="006A3634"/>
    <w:rsid w:val="006B0743"/>
    <w:rsid w:val="006B084E"/>
    <w:rsid w:val="006B12A4"/>
    <w:rsid w:val="006B2BE8"/>
    <w:rsid w:val="006B3461"/>
    <w:rsid w:val="006B4322"/>
    <w:rsid w:val="006B4FC2"/>
    <w:rsid w:val="006B57C9"/>
    <w:rsid w:val="006B57FE"/>
    <w:rsid w:val="006C0141"/>
    <w:rsid w:val="006C0486"/>
    <w:rsid w:val="006C0825"/>
    <w:rsid w:val="006C0A1B"/>
    <w:rsid w:val="006C1282"/>
    <w:rsid w:val="006C1BD5"/>
    <w:rsid w:val="006C2699"/>
    <w:rsid w:val="006C2F2A"/>
    <w:rsid w:val="006C3256"/>
    <w:rsid w:val="006C4567"/>
    <w:rsid w:val="006C5499"/>
    <w:rsid w:val="006C620F"/>
    <w:rsid w:val="006C6F5A"/>
    <w:rsid w:val="006C7657"/>
    <w:rsid w:val="006C78A5"/>
    <w:rsid w:val="006D08D2"/>
    <w:rsid w:val="006D0DFA"/>
    <w:rsid w:val="006D3BEC"/>
    <w:rsid w:val="006D4EE8"/>
    <w:rsid w:val="006D512B"/>
    <w:rsid w:val="006D6A3C"/>
    <w:rsid w:val="006D6CB9"/>
    <w:rsid w:val="006E0A95"/>
    <w:rsid w:val="006E0FAB"/>
    <w:rsid w:val="006E30C4"/>
    <w:rsid w:val="006E43D3"/>
    <w:rsid w:val="006E4A66"/>
    <w:rsid w:val="006E4FA7"/>
    <w:rsid w:val="006E52C5"/>
    <w:rsid w:val="006E6965"/>
    <w:rsid w:val="006E7CE3"/>
    <w:rsid w:val="006F02DB"/>
    <w:rsid w:val="006F362D"/>
    <w:rsid w:val="006F389D"/>
    <w:rsid w:val="006F40E6"/>
    <w:rsid w:val="006F47A8"/>
    <w:rsid w:val="006F5177"/>
    <w:rsid w:val="006F5F39"/>
    <w:rsid w:val="006F668C"/>
    <w:rsid w:val="006F7266"/>
    <w:rsid w:val="006F73B8"/>
    <w:rsid w:val="00701291"/>
    <w:rsid w:val="00701DBB"/>
    <w:rsid w:val="00702195"/>
    <w:rsid w:val="00703CC5"/>
    <w:rsid w:val="00704AE6"/>
    <w:rsid w:val="007053A9"/>
    <w:rsid w:val="007057A2"/>
    <w:rsid w:val="00706EE6"/>
    <w:rsid w:val="007075A8"/>
    <w:rsid w:val="00712EA6"/>
    <w:rsid w:val="0071334C"/>
    <w:rsid w:val="007133CC"/>
    <w:rsid w:val="007142B6"/>
    <w:rsid w:val="007157C5"/>
    <w:rsid w:val="007166CF"/>
    <w:rsid w:val="00720675"/>
    <w:rsid w:val="00723BEC"/>
    <w:rsid w:val="00724D47"/>
    <w:rsid w:val="00725656"/>
    <w:rsid w:val="00725825"/>
    <w:rsid w:val="00725AFD"/>
    <w:rsid w:val="0072695D"/>
    <w:rsid w:val="00727268"/>
    <w:rsid w:val="007283FE"/>
    <w:rsid w:val="00732143"/>
    <w:rsid w:val="00733B21"/>
    <w:rsid w:val="00736E20"/>
    <w:rsid w:val="00737419"/>
    <w:rsid w:val="0073743B"/>
    <w:rsid w:val="00737C65"/>
    <w:rsid w:val="0074064D"/>
    <w:rsid w:val="00740723"/>
    <w:rsid w:val="007419EB"/>
    <w:rsid w:val="00744456"/>
    <w:rsid w:val="00745BEC"/>
    <w:rsid w:val="00746A68"/>
    <w:rsid w:val="00747104"/>
    <w:rsid w:val="00750403"/>
    <w:rsid w:val="007511B8"/>
    <w:rsid w:val="00751590"/>
    <w:rsid w:val="00751F96"/>
    <w:rsid w:val="007522D5"/>
    <w:rsid w:val="00752AA2"/>
    <w:rsid w:val="00753BEC"/>
    <w:rsid w:val="0075411D"/>
    <w:rsid w:val="00754D6E"/>
    <w:rsid w:val="00755A76"/>
    <w:rsid w:val="007560CB"/>
    <w:rsid w:val="007565DB"/>
    <w:rsid w:val="0075677A"/>
    <w:rsid w:val="00756A43"/>
    <w:rsid w:val="00757641"/>
    <w:rsid w:val="007608B5"/>
    <w:rsid w:val="00761376"/>
    <w:rsid w:val="00761AB7"/>
    <w:rsid w:val="00762292"/>
    <w:rsid w:val="00765B1F"/>
    <w:rsid w:val="00770470"/>
    <w:rsid w:val="00771CA9"/>
    <w:rsid w:val="00772D94"/>
    <w:rsid w:val="007738EE"/>
    <w:rsid w:val="007748DD"/>
    <w:rsid w:val="00774DFF"/>
    <w:rsid w:val="00776888"/>
    <w:rsid w:val="0077698F"/>
    <w:rsid w:val="007773EE"/>
    <w:rsid w:val="007778BB"/>
    <w:rsid w:val="00780AF4"/>
    <w:rsid w:val="00783257"/>
    <w:rsid w:val="007832FC"/>
    <w:rsid w:val="00784BE8"/>
    <w:rsid w:val="007864CB"/>
    <w:rsid w:val="007872D2"/>
    <w:rsid w:val="00787416"/>
    <w:rsid w:val="00787483"/>
    <w:rsid w:val="00787B83"/>
    <w:rsid w:val="00793A92"/>
    <w:rsid w:val="0079470B"/>
    <w:rsid w:val="00794B00"/>
    <w:rsid w:val="007970B8"/>
    <w:rsid w:val="007974F2"/>
    <w:rsid w:val="007A0049"/>
    <w:rsid w:val="007A034E"/>
    <w:rsid w:val="007A05C9"/>
    <w:rsid w:val="007A0868"/>
    <w:rsid w:val="007A1829"/>
    <w:rsid w:val="007A1D05"/>
    <w:rsid w:val="007A277A"/>
    <w:rsid w:val="007A3D5F"/>
    <w:rsid w:val="007A458D"/>
    <w:rsid w:val="007A50EB"/>
    <w:rsid w:val="007A66E7"/>
    <w:rsid w:val="007A6F61"/>
    <w:rsid w:val="007A7DCD"/>
    <w:rsid w:val="007B03CD"/>
    <w:rsid w:val="007B09ED"/>
    <w:rsid w:val="007B4DBD"/>
    <w:rsid w:val="007B50F6"/>
    <w:rsid w:val="007B6C45"/>
    <w:rsid w:val="007B76BA"/>
    <w:rsid w:val="007C0678"/>
    <w:rsid w:val="007C10B2"/>
    <w:rsid w:val="007C161E"/>
    <w:rsid w:val="007C1937"/>
    <w:rsid w:val="007C2C60"/>
    <w:rsid w:val="007C2D18"/>
    <w:rsid w:val="007C2EFB"/>
    <w:rsid w:val="007C3216"/>
    <w:rsid w:val="007C325C"/>
    <w:rsid w:val="007C3E50"/>
    <w:rsid w:val="007C439B"/>
    <w:rsid w:val="007C55AB"/>
    <w:rsid w:val="007C6413"/>
    <w:rsid w:val="007C7025"/>
    <w:rsid w:val="007C7706"/>
    <w:rsid w:val="007C7EDF"/>
    <w:rsid w:val="007D0780"/>
    <w:rsid w:val="007D08F4"/>
    <w:rsid w:val="007D0BDF"/>
    <w:rsid w:val="007D1447"/>
    <w:rsid w:val="007D43D4"/>
    <w:rsid w:val="007D4418"/>
    <w:rsid w:val="007D533F"/>
    <w:rsid w:val="007D7C0D"/>
    <w:rsid w:val="007E07EF"/>
    <w:rsid w:val="007E396C"/>
    <w:rsid w:val="007E6DD7"/>
    <w:rsid w:val="007F100C"/>
    <w:rsid w:val="007F15AC"/>
    <w:rsid w:val="007F1787"/>
    <w:rsid w:val="007F179D"/>
    <w:rsid w:val="007F1D14"/>
    <w:rsid w:val="007F2C0E"/>
    <w:rsid w:val="007F492E"/>
    <w:rsid w:val="007F7CF0"/>
    <w:rsid w:val="008023CB"/>
    <w:rsid w:val="0080248F"/>
    <w:rsid w:val="00802965"/>
    <w:rsid w:val="00802BA2"/>
    <w:rsid w:val="008044DA"/>
    <w:rsid w:val="00804AC8"/>
    <w:rsid w:val="008130CC"/>
    <w:rsid w:val="00813C1A"/>
    <w:rsid w:val="00813CE1"/>
    <w:rsid w:val="00816D25"/>
    <w:rsid w:val="00817941"/>
    <w:rsid w:val="008200E3"/>
    <w:rsid w:val="008202FC"/>
    <w:rsid w:val="0082114D"/>
    <w:rsid w:val="00821676"/>
    <w:rsid w:val="00821730"/>
    <w:rsid w:val="00821B80"/>
    <w:rsid w:val="00821D95"/>
    <w:rsid w:val="00822526"/>
    <w:rsid w:val="0082306C"/>
    <w:rsid w:val="008234B5"/>
    <w:rsid w:val="008234F9"/>
    <w:rsid w:val="00823B02"/>
    <w:rsid w:val="00824033"/>
    <w:rsid w:val="00825535"/>
    <w:rsid w:val="00825882"/>
    <w:rsid w:val="00825D52"/>
    <w:rsid w:val="008263BA"/>
    <w:rsid w:val="0082762E"/>
    <w:rsid w:val="008313D8"/>
    <w:rsid w:val="00831E41"/>
    <w:rsid w:val="008325FC"/>
    <w:rsid w:val="0083365E"/>
    <w:rsid w:val="00833B3F"/>
    <w:rsid w:val="00833E02"/>
    <w:rsid w:val="00834E5F"/>
    <w:rsid w:val="00837383"/>
    <w:rsid w:val="00840BC0"/>
    <w:rsid w:val="008414F0"/>
    <w:rsid w:val="0084383F"/>
    <w:rsid w:val="00843EF2"/>
    <w:rsid w:val="00843FC5"/>
    <w:rsid w:val="00850767"/>
    <w:rsid w:val="0085081B"/>
    <w:rsid w:val="00852E86"/>
    <w:rsid w:val="00855C4E"/>
    <w:rsid w:val="00856196"/>
    <w:rsid w:val="00856DD2"/>
    <w:rsid w:val="008571BB"/>
    <w:rsid w:val="0085765F"/>
    <w:rsid w:val="008611A6"/>
    <w:rsid w:val="00861C09"/>
    <w:rsid w:val="00861E89"/>
    <w:rsid w:val="008639A8"/>
    <w:rsid w:val="00865251"/>
    <w:rsid w:val="0086531D"/>
    <w:rsid w:val="00866D74"/>
    <w:rsid w:val="008671BA"/>
    <w:rsid w:val="008673E9"/>
    <w:rsid w:val="00867870"/>
    <w:rsid w:val="00870863"/>
    <w:rsid w:val="00870925"/>
    <w:rsid w:val="0087170D"/>
    <w:rsid w:val="0087224E"/>
    <w:rsid w:val="0087400C"/>
    <w:rsid w:val="00874138"/>
    <w:rsid w:val="00874619"/>
    <w:rsid w:val="00874CD3"/>
    <w:rsid w:val="00876AB2"/>
    <w:rsid w:val="00876D71"/>
    <w:rsid w:val="008773AD"/>
    <w:rsid w:val="00880679"/>
    <w:rsid w:val="00881545"/>
    <w:rsid w:val="008821B5"/>
    <w:rsid w:val="00884B3A"/>
    <w:rsid w:val="00884E31"/>
    <w:rsid w:val="008853C3"/>
    <w:rsid w:val="00886977"/>
    <w:rsid w:val="008873F4"/>
    <w:rsid w:val="0089217E"/>
    <w:rsid w:val="00894D13"/>
    <w:rsid w:val="00894D1E"/>
    <w:rsid w:val="00895ED2"/>
    <w:rsid w:val="008962A0"/>
    <w:rsid w:val="0089693C"/>
    <w:rsid w:val="0089694F"/>
    <w:rsid w:val="008975A8"/>
    <w:rsid w:val="008976FD"/>
    <w:rsid w:val="008A3721"/>
    <w:rsid w:val="008A4713"/>
    <w:rsid w:val="008A6CC3"/>
    <w:rsid w:val="008B0358"/>
    <w:rsid w:val="008B0919"/>
    <w:rsid w:val="008B2F19"/>
    <w:rsid w:val="008B47E1"/>
    <w:rsid w:val="008B5A06"/>
    <w:rsid w:val="008B5D58"/>
    <w:rsid w:val="008B6805"/>
    <w:rsid w:val="008B69D0"/>
    <w:rsid w:val="008B6D6B"/>
    <w:rsid w:val="008B7750"/>
    <w:rsid w:val="008B791D"/>
    <w:rsid w:val="008B7C50"/>
    <w:rsid w:val="008B7D52"/>
    <w:rsid w:val="008C1189"/>
    <w:rsid w:val="008C1448"/>
    <w:rsid w:val="008C25CC"/>
    <w:rsid w:val="008C4EAF"/>
    <w:rsid w:val="008C59C7"/>
    <w:rsid w:val="008C633F"/>
    <w:rsid w:val="008C7358"/>
    <w:rsid w:val="008D1069"/>
    <w:rsid w:val="008D1FA3"/>
    <w:rsid w:val="008D26A8"/>
    <w:rsid w:val="008D2939"/>
    <w:rsid w:val="008D62D9"/>
    <w:rsid w:val="008D6F05"/>
    <w:rsid w:val="008D782F"/>
    <w:rsid w:val="008D7EAF"/>
    <w:rsid w:val="008E12FD"/>
    <w:rsid w:val="008E15BD"/>
    <w:rsid w:val="008E25BD"/>
    <w:rsid w:val="008E2894"/>
    <w:rsid w:val="008E2B2D"/>
    <w:rsid w:val="008E3562"/>
    <w:rsid w:val="008E49FE"/>
    <w:rsid w:val="008E506E"/>
    <w:rsid w:val="008E509D"/>
    <w:rsid w:val="008E5CF5"/>
    <w:rsid w:val="008E60B8"/>
    <w:rsid w:val="008E6973"/>
    <w:rsid w:val="008E6CBE"/>
    <w:rsid w:val="008E75D0"/>
    <w:rsid w:val="008E7B02"/>
    <w:rsid w:val="008E7FD7"/>
    <w:rsid w:val="008F0F83"/>
    <w:rsid w:val="008F17F2"/>
    <w:rsid w:val="008F1D9E"/>
    <w:rsid w:val="008F385C"/>
    <w:rsid w:val="008F4F15"/>
    <w:rsid w:val="008F5B38"/>
    <w:rsid w:val="008F6BD8"/>
    <w:rsid w:val="00900471"/>
    <w:rsid w:val="00900E7D"/>
    <w:rsid w:val="009012AB"/>
    <w:rsid w:val="0090223A"/>
    <w:rsid w:val="009033E1"/>
    <w:rsid w:val="00904054"/>
    <w:rsid w:val="00904209"/>
    <w:rsid w:val="00904A5A"/>
    <w:rsid w:val="009052FB"/>
    <w:rsid w:val="009107CC"/>
    <w:rsid w:val="00911690"/>
    <w:rsid w:val="00911B9A"/>
    <w:rsid w:val="00914C81"/>
    <w:rsid w:val="0092087C"/>
    <w:rsid w:val="00920914"/>
    <w:rsid w:val="00923EEF"/>
    <w:rsid w:val="00923FA6"/>
    <w:rsid w:val="009244AD"/>
    <w:rsid w:val="009244EF"/>
    <w:rsid w:val="00924B49"/>
    <w:rsid w:val="00925385"/>
    <w:rsid w:val="00931B77"/>
    <w:rsid w:val="00931C43"/>
    <w:rsid w:val="00932339"/>
    <w:rsid w:val="00932450"/>
    <w:rsid w:val="0093379F"/>
    <w:rsid w:val="00934214"/>
    <w:rsid w:val="00935563"/>
    <w:rsid w:val="00935DEF"/>
    <w:rsid w:val="00937B64"/>
    <w:rsid w:val="00940BF8"/>
    <w:rsid w:val="00940E19"/>
    <w:rsid w:val="00940E1D"/>
    <w:rsid w:val="009423DF"/>
    <w:rsid w:val="009443FA"/>
    <w:rsid w:val="00946EC4"/>
    <w:rsid w:val="0095048B"/>
    <w:rsid w:val="00951A62"/>
    <w:rsid w:val="00954DCB"/>
    <w:rsid w:val="009565F9"/>
    <w:rsid w:val="00957568"/>
    <w:rsid w:val="00961858"/>
    <w:rsid w:val="00962BB5"/>
    <w:rsid w:val="00964FC2"/>
    <w:rsid w:val="00965300"/>
    <w:rsid w:val="00967362"/>
    <w:rsid w:val="0097000C"/>
    <w:rsid w:val="009718C5"/>
    <w:rsid w:val="00975762"/>
    <w:rsid w:val="0097610A"/>
    <w:rsid w:val="009762F6"/>
    <w:rsid w:val="00977484"/>
    <w:rsid w:val="0098055B"/>
    <w:rsid w:val="00980EBC"/>
    <w:rsid w:val="00981382"/>
    <w:rsid w:val="00981727"/>
    <w:rsid w:val="009820D0"/>
    <w:rsid w:val="00982299"/>
    <w:rsid w:val="0098231F"/>
    <w:rsid w:val="0098358B"/>
    <w:rsid w:val="00984106"/>
    <w:rsid w:val="00984F05"/>
    <w:rsid w:val="009864CD"/>
    <w:rsid w:val="00987865"/>
    <w:rsid w:val="00987B32"/>
    <w:rsid w:val="009903FC"/>
    <w:rsid w:val="00990AF4"/>
    <w:rsid w:val="00991DF6"/>
    <w:rsid w:val="00992D6F"/>
    <w:rsid w:val="0099301C"/>
    <w:rsid w:val="0099322F"/>
    <w:rsid w:val="00995BBE"/>
    <w:rsid w:val="00996FE6"/>
    <w:rsid w:val="009A0CCB"/>
    <w:rsid w:val="009A20E1"/>
    <w:rsid w:val="009A384B"/>
    <w:rsid w:val="009A3CEC"/>
    <w:rsid w:val="009A78B2"/>
    <w:rsid w:val="009B0013"/>
    <w:rsid w:val="009B0215"/>
    <w:rsid w:val="009B0DBA"/>
    <w:rsid w:val="009B0E3E"/>
    <w:rsid w:val="009B1021"/>
    <w:rsid w:val="009B1568"/>
    <w:rsid w:val="009B21EF"/>
    <w:rsid w:val="009B3D66"/>
    <w:rsid w:val="009B438D"/>
    <w:rsid w:val="009B48F2"/>
    <w:rsid w:val="009B4DD0"/>
    <w:rsid w:val="009B5139"/>
    <w:rsid w:val="009B5324"/>
    <w:rsid w:val="009C0B52"/>
    <w:rsid w:val="009C206B"/>
    <w:rsid w:val="009C3D11"/>
    <w:rsid w:val="009C496F"/>
    <w:rsid w:val="009C5C87"/>
    <w:rsid w:val="009C5DCD"/>
    <w:rsid w:val="009C72B8"/>
    <w:rsid w:val="009D1C7B"/>
    <w:rsid w:val="009D4C03"/>
    <w:rsid w:val="009D5A05"/>
    <w:rsid w:val="009D5EA4"/>
    <w:rsid w:val="009D5FC6"/>
    <w:rsid w:val="009D73E4"/>
    <w:rsid w:val="009E0D66"/>
    <w:rsid w:val="009E20E7"/>
    <w:rsid w:val="009E2779"/>
    <w:rsid w:val="009E3689"/>
    <w:rsid w:val="009E3CAC"/>
    <w:rsid w:val="009E5591"/>
    <w:rsid w:val="009E6527"/>
    <w:rsid w:val="009E6BC1"/>
    <w:rsid w:val="009E6BE3"/>
    <w:rsid w:val="009E7898"/>
    <w:rsid w:val="009F2D35"/>
    <w:rsid w:val="009F3EA8"/>
    <w:rsid w:val="009F502D"/>
    <w:rsid w:val="009F5A12"/>
    <w:rsid w:val="009F7022"/>
    <w:rsid w:val="009F716C"/>
    <w:rsid w:val="009F72A1"/>
    <w:rsid w:val="009F7594"/>
    <w:rsid w:val="00A01DF0"/>
    <w:rsid w:val="00A01E21"/>
    <w:rsid w:val="00A02698"/>
    <w:rsid w:val="00A02946"/>
    <w:rsid w:val="00A041D0"/>
    <w:rsid w:val="00A06132"/>
    <w:rsid w:val="00A07A51"/>
    <w:rsid w:val="00A1031D"/>
    <w:rsid w:val="00A1064F"/>
    <w:rsid w:val="00A10B49"/>
    <w:rsid w:val="00A113D9"/>
    <w:rsid w:val="00A154D7"/>
    <w:rsid w:val="00A15B67"/>
    <w:rsid w:val="00A15C65"/>
    <w:rsid w:val="00A16244"/>
    <w:rsid w:val="00A16965"/>
    <w:rsid w:val="00A17F2E"/>
    <w:rsid w:val="00A21347"/>
    <w:rsid w:val="00A21649"/>
    <w:rsid w:val="00A216BB"/>
    <w:rsid w:val="00A22430"/>
    <w:rsid w:val="00A23E05"/>
    <w:rsid w:val="00A249A8"/>
    <w:rsid w:val="00A30F91"/>
    <w:rsid w:val="00A31652"/>
    <w:rsid w:val="00A31709"/>
    <w:rsid w:val="00A31BA0"/>
    <w:rsid w:val="00A32554"/>
    <w:rsid w:val="00A32D26"/>
    <w:rsid w:val="00A32F8A"/>
    <w:rsid w:val="00A33080"/>
    <w:rsid w:val="00A3336B"/>
    <w:rsid w:val="00A36504"/>
    <w:rsid w:val="00A377A7"/>
    <w:rsid w:val="00A3789E"/>
    <w:rsid w:val="00A37936"/>
    <w:rsid w:val="00A37A60"/>
    <w:rsid w:val="00A42436"/>
    <w:rsid w:val="00A42994"/>
    <w:rsid w:val="00A43CB1"/>
    <w:rsid w:val="00A44D4F"/>
    <w:rsid w:val="00A45A0B"/>
    <w:rsid w:val="00A46BF0"/>
    <w:rsid w:val="00A46DE2"/>
    <w:rsid w:val="00A473A0"/>
    <w:rsid w:val="00A506B1"/>
    <w:rsid w:val="00A508F4"/>
    <w:rsid w:val="00A51AB6"/>
    <w:rsid w:val="00A52F66"/>
    <w:rsid w:val="00A55221"/>
    <w:rsid w:val="00A55CBA"/>
    <w:rsid w:val="00A5783B"/>
    <w:rsid w:val="00A60B77"/>
    <w:rsid w:val="00A614E2"/>
    <w:rsid w:val="00A63A4A"/>
    <w:rsid w:val="00A640A4"/>
    <w:rsid w:val="00A6521B"/>
    <w:rsid w:val="00A65990"/>
    <w:rsid w:val="00A65FF3"/>
    <w:rsid w:val="00A66078"/>
    <w:rsid w:val="00A66778"/>
    <w:rsid w:val="00A726A4"/>
    <w:rsid w:val="00A73A76"/>
    <w:rsid w:val="00A7438A"/>
    <w:rsid w:val="00A743B6"/>
    <w:rsid w:val="00A7473F"/>
    <w:rsid w:val="00A75BD3"/>
    <w:rsid w:val="00A75F0B"/>
    <w:rsid w:val="00A75F6A"/>
    <w:rsid w:val="00A76C1C"/>
    <w:rsid w:val="00A800EF"/>
    <w:rsid w:val="00A807B9"/>
    <w:rsid w:val="00A80924"/>
    <w:rsid w:val="00A81EFF"/>
    <w:rsid w:val="00A82476"/>
    <w:rsid w:val="00A82BB1"/>
    <w:rsid w:val="00A84D47"/>
    <w:rsid w:val="00A84DA2"/>
    <w:rsid w:val="00A868C4"/>
    <w:rsid w:val="00A86B05"/>
    <w:rsid w:val="00A86C67"/>
    <w:rsid w:val="00A909B0"/>
    <w:rsid w:val="00A91923"/>
    <w:rsid w:val="00A91F48"/>
    <w:rsid w:val="00A93C96"/>
    <w:rsid w:val="00A956D9"/>
    <w:rsid w:val="00A97214"/>
    <w:rsid w:val="00AA0797"/>
    <w:rsid w:val="00AA0C3B"/>
    <w:rsid w:val="00AA160C"/>
    <w:rsid w:val="00AA3D38"/>
    <w:rsid w:val="00AA51DA"/>
    <w:rsid w:val="00AA542C"/>
    <w:rsid w:val="00AA5B19"/>
    <w:rsid w:val="00AA5F68"/>
    <w:rsid w:val="00AA6BF0"/>
    <w:rsid w:val="00AA7E9A"/>
    <w:rsid w:val="00AB0376"/>
    <w:rsid w:val="00AB3BC6"/>
    <w:rsid w:val="00AB3C3A"/>
    <w:rsid w:val="00AB4605"/>
    <w:rsid w:val="00AB48A0"/>
    <w:rsid w:val="00AB4B6F"/>
    <w:rsid w:val="00AB5B83"/>
    <w:rsid w:val="00AB7019"/>
    <w:rsid w:val="00AB73CE"/>
    <w:rsid w:val="00AC2CFD"/>
    <w:rsid w:val="00AC42F1"/>
    <w:rsid w:val="00AC747E"/>
    <w:rsid w:val="00AC7BE0"/>
    <w:rsid w:val="00AD0678"/>
    <w:rsid w:val="00AD07A8"/>
    <w:rsid w:val="00AD1806"/>
    <w:rsid w:val="00AD291C"/>
    <w:rsid w:val="00AD2B0C"/>
    <w:rsid w:val="00AD2C7C"/>
    <w:rsid w:val="00AD32DD"/>
    <w:rsid w:val="00AD45B6"/>
    <w:rsid w:val="00AD479F"/>
    <w:rsid w:val="00AD5023"/>
    <w:rsid w:val="00AD619E"/>
    <w:rsid w:val="00AD7CB3"/>
    <w:rsid w:val="00AE2981"/>
    <w:rsid w:val="00AE354D"/>
    <w:rsid w:val="00AE5394"/>
    <w:rsid w:val="00AE6D74"/>
    <w:rsid w:val="00AE78CB"/>
    <w:rsid w:val="00AE7DC4"/>
    <w:rsid w:val="00AF0B91"/>
    <w:rsid w:val="00AF185E"/>
    <w:rsid w:val="00AF1A4C"/>
    <w:rsid w:val="00AF1DDD"/>
    <w:rsid w:val="00AF2CA3"/>
    <w:rsid w:val="00AF3AF4"/>
    <w:rsid w:val="00AF4EEE"/>
    <w:rsid w:val="00AF54E3"/>
    <w:rsid w:val="00AF62F3"/>
    <w:rsid w:val="00AF63A2"/>
    <w:rsid w:val="00AF7A66"/>
    <w:rsid w:val="00AF7FAF"/>
    <w:rsid w:val="00B01D34"/>
    <w:rsid w:val="00B0287E"/>
    <w:rsid w:val="00B02D37"/>
    <w:rsid w:val="00B03A7A"/>
    <w:rsid w:val="00B03D18"/>
    <w:rsid w:val="00B04D3B"/>
    <w:rsid w:val="00B05BF5"/>
    <w:rsid w:val="00B05E50"/>
    <w:rsid w:val="00B05FA5"/>
    <w:rsid w:val="00B06FFF"/>
    <w:rsid w:val="00B0780D"/>
    <w:rsid w:val="00B07FB0"/>
    <w:rsid w:val="00B10C7B"/>
    <w:rsid w:val="00B10C8B"/>
    <w:rsid w:val="00B12022"/>
    <w:rsid w:val="00B15372"/>
    <w:rsid w:val="00B153AF"/>
    <w:rsid w:val="00B160B0"/>
    <w:rsid w:val="00B16572"/>
    <w:rsid w:val="00B16852"/>
    <w:rsid w:val="00B16CCD"/>
    <w:rsid w:val="00B16D1F"/>
    <w:rsid w:val="00B17505"/>
    <w:rsid w:val="00B210EF"/>
    <w:rsid w:val="00B21B4B"/>
    <w:rsid w:val="00B225AD"/>
    <w:rsid w:val="00B241B5"/>
    <w:rsid w:val="00B24AC1"/>
    <w:rsid w:val="00B252EC"/>
    <w:rsid w:val="00B25BBB"/>
    <w:rsid w:val="00B25BC6"/>
    <w:rsid w:val="00B26074"/>
    <w:rsid w:val="00B260A5"/>
    <w:rsid w:val="00B26947"/>
    <w:rsid w:val="00B31840"/>
    <w:rsid w:val="00B31F5F"/>
    <w:rsid w:val="00B31FE7"/>
    <w:rsid w:val="00B324D5"/>
    <w:rsid w:val="00B3261C"/>
    <w:rsid w:val="00B3374E"/>
    <w:rsid w:val="00B34377"/>
    <w:rsid w:val="00B34891"/>
    <w:rsid w:val="00B34AA0"/>
    <w:rsid w:val="00B34B41"/>
    <w:rsid w:val="00B3645F"/>
    <w:rsid w:val="00B37EBC"/>
    <w:rsid w:val="00B40E89"/>
    <w:rsid w:val="00B4194B"/>
    <w:rsid w:val="00B419CA"/>
    <w:rsid w:val="00B420F5"/>
    <w:rsid w:val="00B4231A"/>
    <w:rsid w:val="00B42A79"/>
    <w:rsid w:val="00B42BB8"/>
    <w:rsid w:val="00B42C9C"/>
    <w:rsid w:val="00B43983"/>
    <w:rsid w:val="00B43CE9"/>
    <w:rsid w:val="00B47274"/>
    <w:rsid w:val="00B47981"/>
    <w:rsid w:val="00B47D5B"/>
    <w:rsid w:val="00B50412"/>
    <w:rsid w:val="00B51E51"/>
    <w:rsid w:val="00B556B8"/>
    <w:rsid w:val="00B55D42"/>
    <w:rsid w:val="00B560F2"/>
    <w:rsid w:val="00B60ED4"/>
    <w:rsid w:val="00B62053"/>
    <w:rsid w:val="00B63011"/>
    <w:rsid w:val="00B63D68"/>
    <w:rsid w:val="00B6627A"/>
    <w:rsid w:val="00B70405"/>
    <w:rsid w:val="00B71714"/>
    <w:rsid w:val="00B71E44"/>
    <w:rsid w:val="00B72400"/>
    <w:rsid w:val="00B72BA3"/>
    <w:rsid w:val="00B73895"/>
    <w:rsid w:val="00B74C3E"/>
    <w:rsid w:val="00B75627"/>
    <w:rsid w:val="00B75A52"/>
    <w:rsid w:val="00B76F60"/>
    <w:rsid w:val="00B77479"/>
    <w:rsid w:val="00B80B44"/>
    <w:rsid w:val="00B81869"/>
    <w:rsid w:val="00B81894"/>
    <w:rsid w:val="00B8590D"/>
    <w:rsid w:val="00B85AF1"/>
    <w:rsid w:val="00B86304"/>
    <w:rsid w:val="00B86CFF"/>
    <w:rsid w:val="00B872AB"/>
    <w:rsid w:val="00B90985"/>
    <w:rsid w:val="00B910FE"/>
    <w:rsid w:val="00B91C0D"/>
    <w:rsid w:val="00B92317"/>
    <w:rsid w:val="00B93CF5"/>
    <w:rsid w:val="00B94F0E"/>
    <w:rsid w:val="00B9577E"/>
    <w:rsid w:val="00B959BE"/>
    <w:rsid w:val="00B96F69"/>
    <w:rsid w:val="00B97B57"/>
    <w:rsid w:val="00B97E13"/>
    <w:rsid w:val="00BA0677"/>
    <w:rsid w:val="00BA0A3D"/>
    <w:rsid w:val="00BA0B3D"/>
    <w:rsid w:val="00BA1070"/>
    <w:rsid w:val="00BA1427"/>
    <w:rsid w:val="00BA2092"/>
    <w:rsid w:val="00BA20A0"/>
    <w:rsid w:val="00BA4C01"/>
    <w:rsid w:val="00BA5077"/>
    <w:rsid w:val="00BA777B"/>
    <w:rsid w:val="00BB24A3"/>
    <w:rsid w:val="00BB2CED"/>
    <w:rsid w:val="00BB3624"/>
    <w:rsid w:val="00BB39B1"/>
    <w:rsid w:val="00BB481E"/>
    <w:rsid w:val="00BB48EC"/>
    <w:rsid w:val="00BB4F69"/>
    <w:rsid w:val="00BB5083"/>
    <w:rsid w:val="00BB5093"/>
    <w:rsid w:val="00BB5F64"/>
    <w:rsid w:val="00BC164F"/>
    <w:rsid w:val="00BC2906"/>
    <w:rsid w:val="00BC38D7"/>
    <w:rsid w:val="00BC38FE"/>
    <w:rsid w:val="00BC4B19"/>
    <w:rsid w:val="00BC4C27"/>
    <w:rsid w:val="00BC4F06"/>
    <w:rsid w:val="00BD09B0"/>
    <w:rsid w:val="00BD1802"/>
    <w:rsid w:val="00BD1F88"/>
    <w:rsid w:val="00BD4031"/>
    <w:rsid w:val="00BD514D"/>
    <w:rsid w:val="00BD5857"/>
    <w:rsid w:val="00BD5DF3"/>
    <w:rsid w:val="00BD65BE"/>
    <w:rsid w:val="00BE0260"/>
    <w:rsid w:val="00BE086F"/>
    <w:rsid w:val="00BE5316"/>
    <w:rsid w:val="00BE58B6"/>
    <w:rsid w:val="00BE704B"/>
    <w:rsid w:val="00BF06B2"/>
    <w:rsid w:val="00BF0CD2"/>
    <w:rsid w:val="00BF0DF4"/>
    <w:rsid w:val="00BF1D35"/>
    <w:rsid w:val="00BF22AC"/>
    <w:rsid w:val="00BF51B4"/>
    <w:rsid w:val="00BF55FC"/>
    <w:rsid w:val="00BF5887"/>
    <w:rsid w:val="00BF5E67"/>
    <w:rsid w:val="00BF5FEA"/>
    <w:rsid w:val="00C00669"/>
    <w:rsid w:val="00C015E1"/>
    <w:rsid w:val="00C01E85"/>
    <w:rsid w:val="00C02183"/>
    <w:rsid w:val="00C028F7"/>
    <w:rsid w:val="00C04796"/>
    <w:rsid w:val="00C04D5F"/>
    <w:rsid w:val="00C0588F"/>
    <w:rsid w:val="00C11338"/>
    <w:rsid w:val="00C1235D"/>
    <w:rsid w:val="00C12936"/>
    <w:rsid w:val="00C13E2D"/>
    <w:rsid w:val="00C14B34"/>
    <w:rsid w:val="00C162CE"/>
    <w:rsid w:val="00C172C4"/>
    <w:rsid w:val="00C17A03"/>
    <w:rsid w:val="00C17E7A"/>
    <w:rsid w:val="00C20B56"/>
    <w:rsid w:val="00C2195E"/>
    <w:rsid w:val="00C23693"/>
    <w:rsid w:val="00C237BE"/>
    <w:rsid w:val="00C261FE"/>
    <w:rsid w:val="00C27FED"/>
    <w:rsid w:val="00C300FD"/>
    <w:rsid w:val="00C31AF6"/>
    <w:rsid w:val="00C322E7"/>
    <w:rsid w:val="00C32D1E"/>
    <w:rsid w:val="00C33FAF"/>
    <w:rsid w:val="00C34CEB"/>
    <w:rsid w:val="00C3647F"/>
    <w:rsid w:val="00C365C9"/>
    <w:rsid w:val="00C367E9"/>
    <w:rsid w:val="00C37FAC"/>
    <w:rsid w:val="00C41A26"/>
    <w:rsid w:val="00C421AA"/>
    <w:rsid w:val="00C42789"/>
    <w:rsid w:val="00C43BF7"/>
    <w:rsid w:val="00C44963"/>
    <w:rsid w:val="00C45678"/>
    <w:rsid w:val="00C4640F"/>
    <w:rsid w:val="00C507E4"/>
    <w:rsid w:val="00C51BAC"/>
    <w:rsid w:val="00C53018"/>
    <w:rsid w:val="00C536AC"/>
    <w:rsid w:val="00C53A5A"/>
    <w:rsid w:val="00C54219"/>
    <w:rsid w:val="00C550F3"/>
    <w:rsid w:val="00C55508"/>
    <w:rsid w:val="00C55F1C"/>
    <w:rsid w:val="00C57626"/>
    <w:rsid w:val="00C61419"/>
    <w:rsid w:val="00C62429"/>
    <w:rsid w:val="00C62A57"/>
    <w:rsid w:val="00C62E82"/>
    <w:rsid w:val="00C632AB"/>
    <w:rsid w:val="00C65B94"/>
    <w:rsid w:val="00C66175"/>
    <w:rsid w:val="00C666C4"/>
    <w:rsid w:val="00C66E92"/>
    <w:rsid w:val="00C73043"/>
    <w:rsid w:val="00C74D19"/>
    <w:rsid w:val="00C7531B"/>
    <w:rsid w:val="00C763E9"/>
    <w:rsid w:val="00C7699D"/>
    <w:rsid w:val="00C775DD"/>
    <w:rsid w:val="00C8192D"/>
    <w:rsid w:val="00C8500F"/>
    <w:rsid w:val="00C85B7D"/>
    <w:rsid w:val="00C85F88"/>
    <w:rsid w:val="00C866D9"/>
    <w:rsid w:val="00C86F9F"/>
    <w:rsid w:val="00C87BBE"/>
    <w:rsid w:val="00C90451"/>
    <w:rsid w:val="00C90B47"/>
    <w:rsid w:val="00C9107E"/>
    <w:rsid w:val="00C9221E"/>
    <w:rsid w:val="00C92227"/>
    <w:rsid w:val="00C9263F"/>
    <w:rsid w:val="00C92E0A"/>
    <w:rsid w:val="00C93681"/>
    <w:rsid w:val="00C94CB2"/>
    <w:rsid w:val="00C94D6F"/>
    <w:rsid w:val="00C951A6"/>
    <w:rsid w:val="00C95DE5"/>
    <w:rsid w:val="00C964C1"/>
    <w:rsid w:val="00C967A6"/>
    <w:rsid w:val="00CA0A8F"/>
    <w:rsid w:val="00CA1EA4"/>
    <w:rsid w:val="00CA20C6"/>
    <w:rsid w:val="00CA3B46"/>
    <w:rsid w:val="00CA4459"/>
    <w:rsid w:val="00CA58A4"/>
    <w:rsid w:val="00CB0586"/>
    <w:rsid w:val="00CB0C1E"/>
    <w:rsid w:val="00CB1679"/>
    <w:rsid w:val="00CB1D80"/>
    <w:rsid w:val="00CB2CAB"/>
    <w:rsid w:val="00CB4AC3"/>
    <w:rsid w:val="00CB51E1"/>
    <w:rsid w:val="00CB6624"/>
    <w:rsid w:val="00CB7B9E"/>
    <w:rsid w:val="00CC0BD3"/>
    <w:rsid w:val="00CC0C23"/>
    <w:rsid w:val="00CC2BBB"/>
    <w:rsid w:val="00CC2C6D"/>
    <w:rsid w:val="00CC3181"/>
    <w:rsid w:val="00CC3F89"/>
    <w:rsid w:val="00CC4C5E"/>
    <w:rsid w:val="00CC5042"/>
    <w:rsid w:val="00CC594B"/>
    <w:rsid w:val="00CC6AA6"/>
    <w:rsid w:val="00CC77D7"/>
    <w:rsid w:val="00CC793C"/>
    <w:rsid w:val="00CC7E7F"/>
    <w:rsid w:val="00CD07B9"/>
    <w:rsid w:val="00CD0AF6"/>
    <w:rsid w:val="00CD11D4"/>
    <w:rsid w:val="00CD1C24"/>
    <w:rsid w:val="00CD2020"/>
    <w:rsid w:val="00CD36B1"/>
    <w:rsid w:val="00CD4183"/>
    <w:rsid w:val="00CD47B6"/>
    <w:rsid w:val="00CD6A24"/>
    <w:rsid w:val="00CE08AE"/>
    <w:rsid w:val="00CE0B41"/>
    <w:rsid w:val="00CE22BF"/>
    <w:rsid w:val="00CE5FE5"/>
    <w:rsid w:val="00CE7761"/>
    <w:rsid w:val="00CF2F24"/>
    <w:rsid w:val="00CF3499"/>
    <w:rsid w:val="00CF3DCD"/>
    <w:rsid w:val="00CF3F48"/>
    <w:rsid w:val="00CF5DA0"/>
    <w:rsid w:val="00CF72F1"/>
    <w:rsid w:val="00D0008C"/>
    <w:rsid w:val="00D00179"/>
    <w:rsid w:val="00D002BC"/>
    <w:rsid w:val="00D00988"/>
    <w:rsid w:val="00D01406"/>
    <w:rsid w:val="00D0177A"/>
    <w:rsid w:val="00D03A2A"/>
    <w:rsid w:val="00D03DDA"/>
    <w:rsid w:val="00D05719"/>
    <w:rsid w:val="00D0633C"/>
    <w:rsid w:val="00D06D6B"/>
    <w:rsid w:val="00D11337"/>
    <w:rsid w:val="00D113B6"/>
    <w:rsid w:val="00D12113"/>
    <w:rsid w:val="00D1327A"/>
    <w:rsid w:val="00D14025"/>
    <w:rsid w:val="00D15503"/>
    <w:rsid w:val="00D164BD"/>
    <w:rsid w:val="00D17AC5"/>
    <w:rsid w:val="00D20043"/>
    <w:rsid w:val="00D2050D"/>
    <w:rsid w:val="00D214DB"/>
    <w:rsid w:val="00D218C0"/>
    <w:rsid w:val="00D21F7A"/>
    <w:rsid w:val="00D2261F"/>
    <w:rsid w:val="00D22992"/>
    <w:rsid w:val="00D234EF"/>
    <w:rsid w:val="00D24071"/>
    <w:rsid w:val="00D2453F"/>
    <w:rsid w:val="00D25108"/>
    <w:rsid w:val="00D26851"/>
    <w:rsid w:val="00D26A7A"/>
    <w:rsid w:val="00D32E10"/>
    <w:rsid w:val="00D3447D"/>
    <w:rsid w:val="00D349A3"/>
    <w:rsid w:val="00D34AD0"/>
    <w:rsid w:val="00D34B5A"/>
    <w:rsid w:val="00D34C7E"/>
    <w:rsid w:val="00D35286"/>
    <w:rsid w:val="00D40475"/>
    <w:rsid w:val="00D40689"/>
    <w:rsid w:val="00D41210"/>
    <w:rsid w:val="00D41616"/>
    <w:rsid w:val="00D429A7"/>
    <w:rsid w:val="00D4359A"/>
    <w:rsid w:val="00D444BF"/>
    <w:rsid w:val="00D45B56"/>
    <w:rsid w:val="00D45B93"/>
    <w:rsid w:val="00D46279"/>
    <w:rsid w:val="00D462CF"/>
    <w:rsid w:val="00D4632B"/>
    <w:rsid w:val="00D4747E"/>
    <w:rsid w:val="00D501D1"/>
    <w:rsid w:val="00D52549"/>
    <w:rsid w:val="00D52B70"/>
    <w:rsid w:val="00D536EC"/>
    <w:rsid w:val="00D537A9"/>
    <w:rsid w:val="00D54403"/>
    <w:rsid w:val="00D54FC1"/>
    <w:rsid w:val="00D57FB5"/>
    <w:rsid w:val="00D6082C"/>
    <w:rsid w:val="00D61F5C"/>
    <w:rsid w:val="00D653DC"/>
    <w:rsid w:val="00D65D04"/>
    <w:rsid w:val="00D675C9"/>
    <w:rsid w:val="00D677BC"/>
    <w:rsid w:val="00D725BA"/>
    <w:rsid w:val="00D7637C"/>
    <w:rsid w:val="00D76901"/>
    <w:rsid w:val="00D76F95"/>
    <w:rsid w:val="00D82C08"/>
    <w:rsid w:val="00D84ECE"/>
    <w:rsid w:val="00D84F30"/>
    <w:rsid w:val="00D85FD7"/>
    <w:rsid w:val="00D90512"/>
    <w:rsid w:val="00D90E59"/>
    <w:rsid w:val="00D92146"/>
    <w:rsid w:val="00D92523"/>
    <w:rsid w:val="00D92C1B"/>
    <w:rsid w:val="00D92EB4"/>
    <w:rsid w:val="00D930D9"/>
    <w:rsid w:val="00D936F6"/>
    <w:rsid w:val="00D945AC"/>
    <w:rsid w:val="00D94CBB"/>
    <w:rsid w:val="00D94DC1"/>
    <w:rsid w:val="00D95584"/>
    <w:rsid w:val="00D9601D"/>
    <w:rsid w:val="00D96280"/>
    <w:rsid w:val="00D9685B"/>
    <w:rsid w:val="00D96E69"/>
    <w:rsid w:val="00DA2062"/>
    <w:rsid w:val="00DA3502"/>
    <w:rsid w:val="00DA386D"/>
    <w:rsid w:val="00DA3F88"/>
    <w:rsid w:val="00DA5361"/>
    <w:rsid w:val="00DA537B"/>
    <w:rsid w:val="00DA56A6"/>
    <w:rsid w:val="00DA68CE"/>
    <w:rsid w:val="00DB0234"/>
    <w:rsid w:val="00DB11DA"/>
    <w:rsid w:val="00DB120F"/>
    <w:rsid w:val="00DB1258"/>
    <w:rsid w:val="00DB1B35"/>
    <w:rsid w:val="00DB2D0D"/>
    <w:rsid w:val="00DB2FCB"/>
    <w:rsid w:val="00DB34C4"/>
    <w:rsid w:val="00DB41F6"/>
    <w:rsid w:val="00DB46E5"/>
    <w:rsid w:val="00DB4D16"/>
    <w:rsid w:val="00DB6694"/>
    <w:rsid w:val="00DB7D20"/>
    <w:rsid w:val="00DC2040"/>
    <w:rsid w:val="00DC21A2"/>
    <w:rsid w:val="00DC22F1"/>
    <w:rsid w:val="00DC2C49"/>
    <w:rsid w:val="00DC3EE7"/>
    <w:rsid w:val="00DC458D"/>
    <w:rsid w:val="00DC4CD5"/>
    <w:rsid w:val="00DC569F"/>
    <w:rsid w:val="00DC5A11"/>
    <w:rsid w:val="00DC5B87"/>
    <w:rsid w:val="00DC5ECC"/>
    <w:rsid w:val="00DC7D15"/>
    <w:rsid w:val="00DD0E8A"/>
    <w:rsid w:val="00DD250D"/>
    <w:rsid w:val="00DD2746"/>
    <w:rsid w:val="00DD29D3"/>
    <w:rsid w:val="00DD4667"/>
    <w:rsid w:val="00DD5674"/>
    <w:rsid w:val="00DD5756"/>
    <w:rsid w:val="00DD5E94"/>
    <w:rsid w:val="00DD6707"/>
    <w:rsid w:val="00DD73BC"/>
    <w:rsid w:val="00DD7AD9"/>
    <w:rsid w:val="00DE01F3"/>
    <w:rsid w:val="00DE62CE"/>
    <w:rsid w:val="00DF051B"/>
    <w:rsid w:val="00DF0BE2"/>
    <w:rsid w:val="00DF2B1C"/>
    <w:rsid w:val="00DF4FB7"/>
    <w:rsid w:val="00DF51DF"/>
    <w:rsid w:val="00DF7381"/>
    <w:rsid w:val="00E01321"/>
    <w:rsid w:val="00E0342F"/>
    <w:rsid w:val="00E06423"/>
    <w:rsid w:val="00E065E9"/>
    <w:rsid w:val="00E07329"/>
    <w:rsid w:val="00E11D26"/>
    <w:rsid w:val="00E123B1"/>
    <w:rsid w:val="00E12618"/>
    <w:rsid w:val="00E14207"/>
    <w:rsid w:val="00E149B0"/>
    <w:rsid w:val="00E14DEE"/>
    <w:rsid w:val="00E16A0A"/>
    <w:rsid w:val="00E16B05"/>
    <w:rsid w:val="00E2036C"/>
    <w:rsid w:val="00E20408"/>
    <w:rsid w:val="00E21CE9"/>
    <w:rsid w:val="00E23D60"/>
    <w:rsid w:val="00E23FC7"/>
    <w:rsid w:val="00E2467A"/>
    <w:rsid w:val="00E24E80"/>
    <w:rsid w:val="00E25E7A"/>
    <w:rsid w:val="00E3180B"/>
    <w:rsid w:val="00E31A01"/>
    <w:rsid w:val="00E3251A"/>
    <w:rsid w:val="00E32F4D"/>
    <w:rsid w:val="00E336AD"/>
    <w:rsid w:val="00E3621E"/>
    <w:rsid w:val="00E40EC7"/>
    <w:rsid w:val="00E40FEE"/>
    <w:rsid w:val="00E41FCC"/>
    <w:rsid w:val="00E44237"/>
    <w:rsid w:val="00E45004"/>
    <w:rsid w:val="00E46874"/>
    <w:rsid w:val="00E469F4"/>
    <w:rsid w:val="00E46FCA"/>
    <w:rsid w:val="00E50C46"/>
    <w:rsid w:val="00E5574B"/>
    <w:rsid w:val="00E559C6"/>
    <w:rsid w:val="00E56196"/>
    <w:rsid w:val="00E60FE2"/>
    <w:rsid w:val="00E62912"/>
    <w:rsid w:val="00E62B99"/>
    <w:rsid w:val="00E63288"/>
    <w:rsid w:val="00E63EB9"/>
    <w:rsid w:val="00E64FD5"/>
    <w:rsid w:val="00E6515A"/>
    <w:rsid w:val="00E66C49"/>
    <w:rsid w:val="00E673F4"/>
    <w:rsid w:val="00E6743D"/>
    <w:rsid w:val="00E70AA0"/>
    <w:rsid w:val="00E71E03"/>
    <w:rsid w:val="00E72024"/>
    <w:rsid w:val="00E736E5"/>
    <w:rsid w:val="00E73EB7"/>
    <w:rsid w:val="00E74286"/>
    <w:rsid w:val="00E75A20"/>
    <w:rsid w:val="00E768D6"/>
    <w:rsid w:val="00E777B4"/>
    <w:rsid w:val="00E77E60"/>
    <w:rsid w:val="00E821D4"/>
    <w:rsid w:val="00E833B0"/>
    <w:rsid w:val="00E83B7E"/>
    <w:rsid w:val="00E84A00"/>
    <w:rsid w:val="00E85752"/>
    <w:rsid w:val="00E86246"/>
    <w:rsid w:val="00E86701"/>
    <w:rsid w:val="00E86800"/>
    <w:rsid w:val="00E86D0D"/>
    <w:rsid w:val="00E9057E"/>
    <w:rsid w:val="00E90B70"/>
    <w:rsid w:val="00E91583"/>
    <w:rsid w:val="00E93AE3"/>
    <w:rsid w:val="00E9482D"/>
    <w:rsid w:val="00E94BA7"/>
    <w:rsid w:val="00E94CA3"/>
    <w:rsid w:val="00E96D1C"/>
    <w:rsid w:val="00E96E91"/>
    <w:rsid w:val="00EA204A"/>
    <w:rsid w:val="00EA2A18"/>
    <w:rsid w:val="00EA36DA"/>
    <w:rsid w:val="00EA3B74"/>
    <w:rsid w:val="00EA4E99"/>
    <w:rsid w:val="00EA595E"/>
    <w:rsid w:val="00EA5DE0"/>
    <w:rsid w:val="00EA5E6A"/>
    <w:rsid w:val="00EA69A8"/>
    <w:rsid w:val="00EB1463"/>
    <w:rsid w:val="00EB274F"/>
    <w:rsid w:val="00EB2B24"/>
    <w:rsid w:val="00EB4F3F"/>
    <w:rsid w:val="00EB4F4D"/>
    <w:rsid w:val="00EB6AFE"/>
    <w:rsid w:val="00EB6F86"/>
    <w:rsid w:val="00EB7A2B"/>
    <w:rsid w:val="00EC1706"/>
    <w:rsid w:val="00EC5861"/>
    <w:rsid w:val="00EC608F"/>
    <w:rsid w:val="00EC6435"/>
    <w:rsid w:val="00EC6A7B"/>
    <w:rsid w:val="00EC7BE8"/>
    <w:rsid w:val="00ED33A5"/>
    <w:rsid w:val="00ED39CC"/>
    <w:rsid w:val="00ED4B68"/>
    <w:rsid w:val="00ED5052"/>
    <w:rsid w:val="00ED5F6E"/>
    <w:rsid w:val="00ED7C21"/>
    <w:rsid w:val="00EE18AB"/>
    <w:rsid w:val="00EE22C7"/>
    <w:rsid w:val="00EE2B2B"/>
    <w:rsid w:val="00EE3EEF"/>
    <w:rsid w:val="00EE44DC"/>
    <w:rsid w:val="00EE487E"/>
    <w:rsid w:val="00EE5C39"/>
    <w:rsid w:val="00EE6846"/>
    <w:rsid w:val="00EE6898"/>
    <w:rsid w:val="00EE6AAC"/>
    <w:rsid w:val="00EE717C"/>
    <w:rsid w:val="00EE77F0"/>
    <w:rsid w:val="00EF19D5"/>
    <w:rsid w:val="00EF49F7"/>
    <w:rsid w:val="00EF54EE"/>
    <w:rsid w:val="00EF61F4"/>
    <w:rsid w:val="00EF666D"/>
    <w:rsid w:val="00EF7308"/>
    <w:rsid w:val="00EF7B21"/>
    <w:rsid w:val="00F03004"/>
    <w:rsid w:val="00F04D85"/>
    <w:rsid w:val="00F04F9A"/>
    <w:rsid w:val="00F062FD"/>
    <w:rsid w:val="00F12A86"/>
    <w:rsid w:val="00F12F37"/>
    <w:rsid w:val="00F141B7"/>
    <w:rsid w:val="00F15346"/>
    <w:rsid w:val="00F15349"/>
    <w:rsid w:val="00F153D5"/>
    <w:rsid w:val="00F161A8"/>
    <w:rsid w:val="00F16D0A"/>
    <w:rsid w:val="00F218C6"/>
    <w:rsid w:val="00F2205E"/>
    <w:rsid w:val="00F2217C"/>
    <w:rsid w:val="00F22C9D"/>
    <w:rsid w:val="00F23FE6"/>
    <w:rsid w:val="00F26075"/>
    <w:rsid w:val="00F2697E"/>
    <w:rsid w:val="00F273D3"/>
    <w:rsid w:val="00F275D0"/>
    <w:rsid w:val="00F30605"/>
    <w:rsid w:val="00F306B2"/>
    <w:rsid w:val="00F3252E"/>
    <w:rsid w:val="00F32DE6"/>
    <w:rsid w:val="00F33EBB"/>
    <w:rsid w:val="00F34C4D"/>
    <w:rsid w:val="00F35BD5"/>
    <w:rsid w:val="00F36747"/>
    <w:rsid w:val="00F37ED7"/>
    <w:rsid w:val="00F400FD"/>
    <w:rsid w:val="00F4013E"/>
    <w:rsid w:val="00F40180"/>
    <w:rsid w:val="00F4062A"/>
    <w:rsid w:val="00F40B3D"/>
    <w:rsid w:val="00F41587"/>
    <w:rsid w:val="00F41C0A"/>
    <w:rsid w:val="00F423F3"/>
    <w:rsid w:val="00F46725"/>
    <w:rsid w:val="00F46848"/>
    <w:rsid w:val="00F50D31"/>
    <w:rsid w:val="00F50D9B"/>
    <w:rsid w:val="00F51409"/>
    <w:rsid w:val="00F51A36"/>
    <w:rsid w:val="00F54024"/>
    <w:rsid w:val="00F6157C"/>
    <w:rsid w:val="00F6207F"/>
    <w:rsid w:val="00F649BF"/>
    <w:rsid w:val="00F657F4"/>
    <w:rsid w:val="00F65C24"/>
    <w:rsid w:val="00F66193"/>
    <w:rsid w:val="00F6650A"/>
    <w:rsid w:val="00F676EB"/>
    <w:rsid w:val="00F67A27"/>
    <w:rsid w:val="00F708FF"/>
    <w:rsid w:val="00F71090"/>
    <w:rsid w:val="00F73280"/>
    <w:rsid w:val="00F7392D"/>
    <w:rsid w:val="00F73F1D"/>
    <w:rsid w:val="00F74A7F"/>
    <w:rsid w:val="00F74E2D"/>
    <w:rsid w:val="00F7509B"/>
    <w:rsid w:val="00F750A4"/>
    <w:rsid w:val="00F77CC2"/>
    <w:rsid w:val="00F8103B"/>
    <w:rsid w:val="00F814DC"/>
    <w:rsid w:val="00F825CC"/>
    <w:rsid w:val="00F831C2"/>
    <w:rsid w:val="00F8458E"/>
    <w:rsid w:val="00F8598E"/>
    <w:rsid w:val="00F86865"/>
    <w:rsid w:val="00F87979"/>
    <w:rsid w:val="00F879AF"/>
    <w:rsid w:val="00F87A65"/>
    <w:rsid w:val="00F900B2"/>
    <w:rsid w:val="00F9140A"/>
    <w:rsid w:val="00F92478"/>
    <w:rsid w:val="00F92502"/>
    <w:rsid w:val="00F92E05"/>
    <w:rsid w:val="00F946D1"/>
    <w:rsid w:val="00F976F1"/>
    <w:rsid w:val="00FA0A0F"/>
    <w:rsid w:val="00FA11D3"/>
    <w:rsid w:val="00FA19B3"/>
    <w:rsid w:val="00FA1BC8"/>
    <w:rsid w:val="00FA1DC2"/>
    <w:rsid w:val="00FA2ED8"/>
    <w:rsid w:val="00FA34AA"/>
    <w:rsid w:val="00FA3E9E"/>
    <w:rsid w:val="00FA4DE2"/>
    <w:rsid w:val="00FA587C"/>
    <w:rsid w:val="00FA6D6D"/>
    <w:rsid w:val="00FB096B"/>
    <w:rsid w:val="00FB13F7"/>
    <w:rsid w:val="00FB1708"/>
    <w:rsid w:val="00FB1F3B"/>
    <w:rsid w:val="00FB4D85"/>
    <w:rsid w:val="00FB52FA"/>
    <w:rsid w:val="00FB5761"/>
    <w:rsid w:val="00FB6DBC"/>
    <w:rsid w:val="00FC0A39"/>
    <w:rsid w:val="00FC0F95"/>
    <w:rsid w:val="00FC1D33"/>
    <w:rsid w:val="00FC2269"/>
    <w:rsid w:val="00FC44B5"/>
    <w:rsid w:val="00FC68AE"/>
    <w:rsid w:val="00FD202B"/>
    <w:rsid w:val="00FD301E"/>
    <w:rsid w:val="00FD31DD"/>
    <w:rsid w:val="00FD345A"/>
    <w:rsid w:val="00FD431C"/>
    <w:rsid w:val="00FD4C92"/>
    <w:rsid w:val="00FD5A09"/>
    <w:rsid w:val="00FD5A13"/>
    <w:rsid w:val="00FD5D3B"/>
    <w:rsid w:val="00FD62BD"/>
    <w:rsid w:val="00FD6823"/>
    <w:rsid w:val="00FD76EE"/>
    <w:rsid w:val="00FD795E"/>
    <w:rsid w:val="00FE0BBA"/>
    <w:rsid w:val="00FE1247"/>
    <w:rsid w:val="00FE29AD"/>
    <w:rsid w:val="00FE2C94"/>
    <w:rsid w:val="00FE305D"/>
    <w:rsid w:val="00FE4265"/>
    <w:rsid w:val="00FE4479"/>
    <w:rsid w:val="00FE5DA7"/>
    <w:rsid w:val="00FE75AB"/>
    <w:rsid w:val="00FF2198"/>
    <w:rsid w:val="00FF36E0"/>
    <w:rsid w:val="00FF39BA"/>
    <w:rsid w:val="00FF3D7A"/>
    <w:rsid w:val="00FF4208"/>
    <w:rsid w:val="00FF46A1"/>
    <w:rsid w:val="00FF5B2A"/>
    <w:rsid w:val="00FF5CB6"/>
    <w:rsid w:val="01048340"/>
    <w:rsid w:val="01351AAB"/>
    <w:rsid w:val="01558746"/>
    <w:rsid w:val="015AC2B3"/>
    <w:rsid w:val="016A75BE"/>
    <w:rsid w:val="01D16DBE"/>
    <w:rsid w:val="01D5D006"/>
    <w:rsid w:val="02246679"/>
    <w:rsid w:val="0228D217"/>
    <w:rsid w:val="028168B2"/>
    <w:rsid w:val="02AC7030"/>
    <w:rsid w:val="02C716E7"/>
    <w:rsid w:val="02D9AD07"/>
    <w:rsid w:val="03259301"/>
    <w:rsid w:val="0351315B"/>
    <w:rsid w:val="0388DDEF"/>
    <w:rsid w:val="038ED47D"/>
    <w:rsid w:val="03A5C126"/>
    <w:rsid w:val="03AF6D4B"/>
    <w:rsid w:val="03E12549"/>
    <w:rsid w:val="03F72BEB"/>
    <w:rsid w:val="03F899C0"/>
    <w:rsid w:val="0413B59F"/>
    <w:rsid w:val="041CFE32"/>
    <w:rsid w:val="04A05CC8"/>
    <w:rsid w:val="04CE9B75"/>
    <w:rsid w:val="04E98297"/>
    <w:rsid w:val="0524AE50"/>
    <w:rsid w:val="055006DE"/>
    <w:rsid w:val="0552AABA"/>
    <w:rsid w:val="05565833"/>
    <w:rsid w:val="05651A66"/>
    <w:rsid w:val="058DCD15"/>
    <w:rsid w:val="058F559C"/>
    <w:rsid w:val="0596F640"/>
    <w:rsid w:val="05B97177"/>
    <w:rsid w:val="05DE0119"/>
    <w:rsid w:val="05ECDA66"/>
    <w:rsid w:val="05F50389"/>
    <w:rsid w:val="065655D2"/>
    <w:rsid w:val="06B57A46"/>
    <w:rsid w:val="06FFA740"/>
    <w:rsid w:val="071D871F"/>
    <w:rsid w:val="072253E8"/>
    <w:rsid w:val="0747F897"/>
    <w:rsid w:val="077C6EEF"/>
    <w:rsid w:val="07B4F064"/>
    <w:rsid w:val="07C036EE"/>
    <w:rsid w:val="07FA9AAE"/>
    <w:rsid w:val="082786E5"/>
    <w:rsid w:val="0843CB52"/>
    <w:rsid w:val="084D3E62"/>
    <w:rsid w:val="08542FB6"/>
    <w:rsid w:val="087E4813"/>
    <w:rsid w:val="08C994A1"/>
    <w:rsid w:val="08D27D65"/>
    <w:rsid w:val="0908588F"/>
    <w:rsid w:val="091A4F4B"/>
    <w:rsid w:val="09563209"/>
    <w:rsid w:val="09B3BFFC"/>
    <w:rsid w:val="09BFFCDA"/>
    <w:rsid w:val="0A23971D"/>
    <w:rsid w:val="0AB15A4F"/>
    <w:rsid w:val="0ABB3E87"/>
    <w:rsid w:val="0ADB564F"/>
    <w:rsid w:val="0AE2A48B"/>
    <w:rsid w:val="0AFCF629"/>
    <w:rsid w:val="0B026BAE"/>
    <w:rsid w:val="0B48DCBA"/>
    <w:rsid w:val="0B7C3FD6"/>
    <w:rsid w:val="0B7EB758"/>
    <w:rsid w:val="0B966D9C"/>
    <w:rsid w:val="0BA7D2A4"/>
    <w:rsid w:val="0BB391F4"/>
    <w:rsid w:val="0BBE3F62"/>
    <w:rsid w:val="0BCFC6A3"/>
    <w:rsid w:val="0C335EB1"/>
    <w:rsid w:val="0C7AE374"/>
    <w:rsid w:val="0C94C071"/>
    <w:rsid w:val="0C9E6EE0"/>
    <w:rsid w:val="0CB315E2"/>
    <w:rsid w:val="0CBAEEAF"/>
    <w:rsid w:val="0CDDA05C"/>
    <w:rsid w:val="0CDEEB44"/>
    <w:rsid w:val="0D26A4BA"/>
    <w:rsid w:val="0D4063EF"/>
    <w:rsid w:val="0DAAB81B"/>
    <w:rsid w:val="0E1D26C7"/>
    <w:rsid w:val="0E6375A3"/>
    <w:rsid w:val="0E7B92DB"/>
    <w:rsid w:val="0E828799"/>
    <w:rsid w:val="0E8E45D1"/>
    <w:rsid w:val="0EF4E22E"/>
    <w:rsid w:val="0F005E5E"/>
    <w:rsid w:val="0F18CCA3"/>
    <w:rsid w:val="0F4DE3FF"/>
    <w:rsid w:val="0F56516A"/>
    <w:rsid w:val="0F5F3937"/>
    <w:rsid w:val="0F7B4D82"/>
    <w:rsid w:val="0F8960F6"/>
    <w:rsid w:val="0F9A90CB"/>
    <w:rsid w:val="0FBCBA9E"/>
    <w:rsid w:val="10357B1F"/>
    <w:rsid w:val="1078C1FD"/>
    <w:rsid w:val="109F25CE"/>
    <w:rsid w:val="10BB34F0"/>
    <w:rsid w:val="10E258DD"/>
    <w:rsid w:val="10E2B064"/>
    <w:rsid w:val="111EFE9A"/>
    <w:rsid w:val="112E5B08"/>
    <w:rsid w:val="1149722C"/>
    <w:rsid w:val="115CB224"/>
    <w:rsid w:val="11618196"/>
    <w:rsid w:val="11655FF1"/>
    <w:rsid w:val="118514C9"/>
    <w:rsid w:val="11BA23CC"/>
    <w:rsid w:val="11D8217E"/>
    <w:rsid w:val="1200E683"/>
    <w:rsid w:val="12073EB1"/>
    <w:rsid w:val="123B7293"/>
    <w:rsid w:val="1242F519"/>
    <w:rsid w:val="12AF820C"/>
    <w:rsid w:val="12DB46E3"/>
    <w:rsid w:val="1393A233"/>
    <w:rsid w:val="1409DA56"/>
    <w:rsid w:val="1428A5CC"/>
    <w:rsid w:val="1429ADFF"/>
    <w:rsid w:val="142FB488"/>
    <w:rsid w:val="14CEADFD"/>
    <w:rsid w:val="1599DB18"/>
    <w:rsid w:val="15C6F59F"/>
    <w:rsid w:val="15E5B861"/>
    <w:rsid w:val="15FACF4D"/>
    <w:rsid w:val="1614E088"/>
    <w:rsid w:val="1671F76A"/>
    <w:rsid w:val="16769B65"/>
    <w:rsid w:val="1687CF73"/>
    <w:rsid w:val="1693D520"/>
    <w:rsid w:val="16C12D8D"/>
    <w:rsid w:val="16D54CCE"/>
    <w:rsid w:val="16EC9CFD"/>
    <w:rsid w:val="16FFC227"/>
    <w:rsid w:val="171B4740"/>
    <w:rsid w:val="17253E82"/>
    <w:rsid w:val="1778C1A0"/>
    <w:rsid w:val="17873342"/>
    <w:rsid w:val="178EC060"/>
    <w:rsid w:val="17995D79"/>
    <w:rsid w:val="17E6979E"/>
    <w:rsid w:val="17EC5E6F"/>
    <w:rsid w:val="17F4DDE5"/>
    <w:rsid w:val="18022A45"/>
    <w:rsid w:val="18299ACA"/>
    <w:rsid w:val="1831EE7D"/>
    <w:rsid w:val="183F189A"/>
    <w:rsid w:val="18455D54"/>
    <w:rsid w:val="1861E6C5"/>
    <w:rsid w:val="18907284"/>
    <w:rsid w:val="18D4D1CB"/>
    <w:rsid w:val="18E7FDBA"/>
    <w:rsid w:val="19316DA2"/>
    <w:rsid w:val="193729C3"/>
    <w:rsid w:val="1938AD44"/>
    <w:rsid w:val="1956686E"/>
    <w:rsid w:val="1969D9E7"/>
    <w:rsid w:val="1978EE3C"/>
    <w:rsid w:val="1979C77C"/>
    <w:rsid w:val="1991ECA6"/>
    <w:rsid w:val="199DFAA6"/>
    <w:rsid w:val="19C830FF"/>
    <w:rsid w:val="19CE774D"/>
    <w:rsid w:val="19D046A9"/>
    <w:rsid w:val="19E12DB5"/>
    <w:rsid w:val="19F461C5"/>
    <w:rsid w:val="1A1A5EA8"/>
    <w:rsid w:val="1A70A7B6"/>
    <w:rsid w:val="1ACD7BDE"/>
    <w:rsid w:val="1AF6FE1E"/>
    <w:rsid w:val="1B27AC07"/>
    <w:rsid w:val="1B562630"/>
    <w:rsid w:val="1B5DAD0E"/>
    <w:rsid w:val="1B64109A"/>
    <w:rsid w:val="1B9653BC"/>
    <w:rsid w:val="1B98D8C7"/>
    <w:rsid w:val="1B9A0C8F"/>
    <w:rsid w:val="1BBF327E"/>
    <w:rsid w:val="1BE0D784"/>
    <w:rsid w:val="1C291BBA"/>
    <w:rsid w:val="1C7FCD0C"/>
    <w:rsid w:val="1C83D682"/>
    <w:rsid w:val="1CCCDF45"/>
    <w:rsid w:val="1CFC4A8E"/>
    <w:rsid w:val="1CFEE66E"/>
    <w:rsid w:val="1D487D35"/>
    <w:rsid w:val="1D638EB7"/>
    <w:rsid w:val="1DA3F8C9"/>
    <w:rsid w:val="1DB34F81"/>
    <w:rsid w:val="1DF1AD64"/>
    <w:rsid w:val="1E353A0F"/>
    <w:rsid w:val="1EB38E9B"/>
    <w:rsid w:val="1EBD87C7"/>
    <w:rsid w:val="1EC5E1BF"/>
    <w:rsid w:val="1EC74E77"/>
    <w:rsid w:val="1EE96748"/>
    <w:rsid w:val="1EF30E7E"/>
    <w:rsid w:val="1F3E5B3B"/>
    <w:rsid w:val="1FA876D0"/>
    <w:rsid w:val="1FAA30D9"/>
    <w:rsid w:val="1FBC4EF6"/>
    <w:rsid w:val="1FC0D419"/>
    <w:rsid w:val="1FC5C331"/>
    <w:rsid w:val="2006907C"/>
    <w:rsid w:val="2034A51C"/>
    <w:rsid w:val="205BBDD3"/>
    <w:rsid w:val="208F25FA"/>
    <w:rsid w:val="20CF1082"/>
    <w:rsid w:val="20EAFBE4"/>
    <w:rsid w:val="213217C6"/>
    <w:rsid w:val="216F4C3A"/>
    <w:rsid w:val="219323E8"/>
    <w:rsid w:val="21BEAB1D"/>
    <w:rsid w:val="21C88548"/>
    <w:rsid w:val="21D3521E"/>
    <w:rsid w:val="21FF7635"/>
    <w:rsid w:val="222216A9"/>
    <w:rsid w:val="22227E14"/>
    <w:rsid w:val="2230DB84"/>
    <w:rsid w:val="22499B1B"/>
    <w:rsid w:val="2263D296"/>
    <w:rsid w:val="227D7E8A"/>
    <w:rsid w:val="22A83D5C"/>
    <w:rsid w:val="22D68720"/>
    <w:rsid w:val="22DF41E6"/>
    <w:rsid w:val="22E6E25F"/>
    <w:rsid w:val="22EDEF97"/>
    <w:rsid w:val="233534F7"/>
    <w:rsid w:val="235263B5"/>
    <w:rsid w:val="2373FB00"/>
    <w:rsid w:val="23884ADC"/>
    <w:rsid w:val="23A4626C"/>
    <w:rsid w:val="23B82573"/>
    <w:rsid w:val="23EE7B96"/>
    <w:rsid w:val="241789FC"/>
    <w:rsid w:val="241E4366"/>
    <w:rsid w:val="241EE5D8"/>
    <w:rsid w:val="2461A5EE"/>
    <w:rsid w:val="246F68E3"/>
    <w:rsid w:val="2486A49E"/>
    <w:rsid w:val="251C48A1"/>
    <w:rsid w:val="25B04CEE"/>
    <w:rsid w:val="25BB47E3"/>
    <w:rsid w:val="25E8E045"/>
    <w:rsid w:val="26557701"/>
    <w:rsid w:val="2670CB6E"/>
    <w:rsid w:val="267DD386"/>
    <w:rsid w:val="267E1D1F"/>
    <w:rsid w:val="26B8FC3E"/>
    <w:rsid w:val="26BDB105"/>
    <w:rsid w:val="26D0EDCB"/>
    <w:rsid w:val="26DB17EA"/>
    <w:rsid w:val="26E51365"/>
    <w:rsid w:val="26E66B81"/>
    <w:rsid w:val="2731A0DB"/>
    <w:rsid w:val="2771810C"/>
    <w:rsid w:val="2773022D"/>
    <w:rsid w:val="2777EFB7"/>
    <w:rsid w:val="27F14762"/>
    <w:rsid w:val="281BB2A6"/>
    <w:rsid w:val="284CCA09"/>
    <w:rsid w:val="28636EA4"/>
    <w:rsid w:val="2869FE36"/>
    <w:rsid w:val="28787CD1"/>
    <w:rsid w:val="2891267C"/>
    <w:rsid w:val="289493EF"/>
    <w:rsid w:val="28C88A30"/>
    <w:rsid w:val="28C9929A"/>
    <w:rsid w:val="28E941A4"/>
    <w:rsid w:val="28FE7F90"/>
    <w:rsid w:val="2904FBF9"/>
    <w:rsid w:val="29142D08"/>
    <w:rsid w:val="29986131"/>
    <w:rsid w:val="29CE0829"/>
    <w:rsid w:val="2A3D8255"/>
    <w:rsid w:val="2A3ED59C"/>
    <w:rsid w:val="2AEE03EC"/>
    <w:rsid w:val="2B454247"/>
    <w:rsid w:val="2BD82B64"/>
    <w:rsid w:val="2C1A20A0"/>
    <w:rsid w:val="2C1E5506"/>
    <w:rsid w:val="2C3E6A4D"/>
    <w:rsid w:val="2C4532B1"/>
    <w:rsid w:val="2C71F8C0"/>
    <w:rsid w:val="2C7A6E63"/>
    <w:rsid w:val="2C8F35BE"/>
    <w:rsid w:val="2CC120BD"/>
    <w:rsid w:val="2D1AE7C3"/>
    <w:rsid w:val="2D1DF24B"/>
    <w:rsid w:val="2D733722"/>
    <w:rsid w:val="2D819EB0"/>
    <w:rsid w:val="2D9DE933"/>
    <w:rsid w:val="2DD44726"/>
    <w:rsid w:val="2DF4CAA7"/>
    <w:rsid w:val="2E0B734E"/>
    <w:rsid w:val="2ED6113C"/>
    <w:rsid w:val="2EEB7399"/>
    <w:rsid w:val="2F0D756C"/>
    <w:rsid w:val="2F13A66E"/>
    <w:rsid w:val="2F319502"/>
    <w:rsid w:val="2F5D29DE"/>
    <w:rsid w:val="2F610FB7"/>
    <w:rsid w:val="2FB9DC2C"/>
    <w:rsid w:val="2FC4563E"/>
    <w:rsid w:val="30048DC3"/>
    <w:rsid w:val="302AD243"/>
    <w:rsid w:val="305B6B62"/>
    <w:rsid w:val="30C3AD7E"/>
    <w:rsid w:val="30E0AC15"/>
    <w:rsid w:val="3193FDAF"/>
    <w:rsid w:val="31B112EE"/>
    <w:rsid w:val="31B15742"/>
    <w:rsid w:val="31B6072F"/>
    <w:rsid w:val="31C645E7"/>
    <w:rsid w:val="31D57F80"/>
    <w:rsid w:val="3201AB87"/>
    <w:rsid w:val="32274652"/>
    <w:rsid w:val="3247400E"/>
    <w:rsid w:val="326B88BE"/>
    <w:rsid w:val="329B73B5"/>
    <w:rsid w:val="32A7B056"/>
    <w:rsid w:val="32DD38DB"/>
    <w:rsid w:val="32E79DE7"/>
    <w:rsid w:val="32EB8B96"/>
    <w:rsid w:val="33015584"/>
    <w:rsid w:val="334DBC47"/>
    <w:rsid w:val="3379ECBE"/>
    <w:rsid w:val="33984788"/>
    <w:rsid w:val="33AB52AC"/>
    <w:rsid w:val="340142F5"/>
    <w:rsid w:val="341C72EF"/>
    <w:rsid w:val="3434F685"/>
    <w:rsid w:val="344B39AB"/>
    <w:rsid w:val="34814339"/>
    <w:rsid w:val="34E5B32B"/>
    <w:rsid w:val="34F5A022"/>
    <w:rsid w:val="3544A400"/>
    <w:rsid w:val="35AA465F"/>
    <w:rsid w:val="35E58122"/>
    <w:rsid w:val="3614FE60"/>
    <w:rsid w:val="361C37D4"/>
    <w:rsid w:val="362A794D"/>
    <w:rsid w:val="3635C9DC"/>
    <w:rsid w:val="365D9B5C"/>
    <w:rsid w:val="3678FF0B"/>
    <w:rsid w:val="367BD0BA"/>
    <w:rsid w:val="3691BC1B"/>
    <w:rsid w:val="36ABAC34"/>
    <w:rsid w:val="36B365C3"/>
    <w:rsid w:val="36C7BDCE"/>
    <w:rsid w:val="36F358C8"/>
    <w:rsid w:val="373FCC9B"/>
    <w:rsid w:val="37959959"/>
    <w:rsid w:val="379EF9C1"/>
    <w:rsid w:val="37A43616"/>
    <w:rsid w:val="37CE03EB"/>
    <w:rsid w:val="3818AE13"/>
    <w:rsid w:val="381D0431"/>
    <w:rsid w:val="387BD71E"/>
    <w:rsid w:val="38906D62"/>
    <w:rsid w:val="39076F02"/>
    <w:rsid w:val="392620FD"/>
    <w:rsid w:val="394C3F7E"/>
    <w:rsid w:val="3969DFAF"/>
    <w:rsid w:val="39A3878C"/>
    <w:rsid w:val="39CFE8A2"/>
    <w:rsid w:val="39E34CF6"/>
    <w:rsid w:val="3A04C5E4"/>
    <w:rsid w:val="3A236645"/>
    <w:rsid w:val="3A33190C"/>
    <w:rsid w:val="3A5792BE"/>
    <w:rsid w:val="3A7A3FB6"/>
    <w:rsid w:val="3AA65163"/>
    <w:rsid w:val="3AF35E79"/>
    <w:rsid w:val="3B066C6D"/>
    <w:rsid w:val="3B44AAD4"/>
    <w:rsid w:val="3B640CB2"/>
    <w:rsid w:val="3B947090"/>
    <w:rsid w:val="3B9BB946"/>
    <w:rsid w:val="3BA3596D"/>
    <w:rsid w:val="3BA94DBA"/>
    <w:rsid w:val="3BBFA8AC"/>
    <w:rsid w:val="3BED15B9"/>
    <w:rsid w:val="3BEFBFFD"/>
    <w:rsid w:val="3C1283A1"/>
    <w:rsid w:val="3C50EFAC"/>
    <w:rsid w:val="3C50F6D6"/>
    <w:rsid w:val="3C5CE0AD"/>
    <w:rsid w:val="3C60C0CE"/>
    <w:rsid w:val="3CB10317"/>
    <w:rsid w:val="3CD77FC8"/>
    <w:rsid w:val="3D82F1CD"/>
    <w:rsid w:val="3D900147"/>
    <w:rsid w:val="3DA6ED91"/>
    <w:rsid w:val="3DE2E43E"/>
    <w:rsid w:val="3DF41713"/>
    <w:rsid w:val="3E0D50FD"/>
    <w:rsid w:val="3E1AF813"/>
    <w:rsid w:val="3E6E00C9"/>
    <w:rsid w:val="3E81BE88"/>
    <w:rsid w:val="3EC3933D"/>
    <w:rsid w:val="3EDE57C2"/>
    <w:rsid w:val="3EFFBA54"/>
    <w:rsid w:val="3F108073"/>
    <w:rsid w:val="3F37F6B5"/>
    <w:rsid w:val="3F392B36"/>
    <w:rsid w:val="3F3EF0C1"/>
    <w:rsid w:val="3FA72518"/>
    <w:rsid w:val="3FC476F2"/>
    <w:rsid w:val="3FDEB7C5"/>
    <w:rsid w:val="4008635F"/>
    <w:rsid w:val="400F208A"/>
    <w:rsid w:val="403F18D0"/>
    <w:rsid w:val="40605E19"/>
    <w:rsid w:val="40B90A56"/>
    <w:rsid w:val="40BA928F"/>
    <w:rsid w:val="40DF3DF7"/>
    <w:rsid w:val="40ECCE55"/>
    <w:rsid w:val="41997159"/>
    <w:rsid w:val="41A4EE49"/>
    <w:rsid w:val="41D34E36"/>
    <w:rsid w:val="41E2FFCB"/>
    <w:rsid w:val="41F4E7E3"/>
    <w:rsid w:val="422F1C52"/>
    <w:rsid w:val="423EB370"/>
    <w:rsid w:val="42446DD9"/>
    <w:rsid w:val="426B38DF"/>
    <w:rsid w:val="42888FBC"/>
    <w:rsid w:val="42AC5CDB"/>
    <w:rsid w:val="42BAFE6F"/>
    <w:rsid w:val="42F0A489"/>
    <w:rsid w:val="42FE705E"/>
    <w:rsid w:val="4327E39D"/>
    <w:rsid w:val="4348B785"/>
    <w:rsid w:val="434F4D6C"/>
    <w:rsid w:val="439BC8B1"/>
    <w:rsid w:val="43A37ED7"/>
    <w:rsid w:val="43A55F01"/>
    <w:rsid w:val="43D8E6B7"/>
    <w:rsid w:val="43E94508"/>
    <w:rsid w:val="4420BF6D"/>
    <w:rsid w:val="44566E28"/>
    <w:rsid w:val="445E3F9F"/>
    <w:rsid w:val="4461BF4A"/>
    <w:rsid w:val="44742C94"/>
    <w:rsid w:val="447CC96F"/>
    <w:rsid w:val="4496DFAB"/>
    <w:rsid w:val="449FBF9A"/>
    <w:rsid w:val="44E7B7A0"/>
    <w:rsid w:val="44FAFE50"/>
    <w:rsid w:val="45A56BDB"/>
    <w:rsid w:val="45B89AF0"/>
    <w:rsid w:val="45FBECEB"/>
    <w:rsid w:val="461FAA5C"/>
    <w:rsid w:val="46983B33"/>
    <w:rsid w:val="46E523A0"/>
    <w:rsid w:val="4718E999"/>
    <w:rsid w:val="47841228"/>
    <w:rsid w:val="479D7CF7"/>
    <w:rsid w:val="47A2A1A8"/>
    <w:rsid w:val="47C66FA6"/>
    <w:rsid w:val="48A9FC78"/>
    <w:rsid w:val="48AF6F6D"/>
    <w:rsid w:val="48BC3A6C"/>
    <w:rsid w:val="48C64884"/>
    <w:rsid w:val="48CC284E"/>
    <w:rsid w:val="48E962CF"/>
    <w:rsid w:val="48FE2275"/>
    <w:rsid w:val="496C87B1"/>
    <w:rsid w:val="49C5492D"/>
    <w:rsid w:val="49C65378"/>
    <w:rsid w:val="49E3CEFE"/>
    <w:rsid w:val="4A261991"/>
    <w:rsid w:val="4A36D533"/>
    <w:rsid w:val="4A3B5077"/>
    <w:rsid w:val="4A92FA61"/>
    <w:rsid w:val="4ACADD8B"/>
    <w:rsid w:val="4ADAA672"/>
    <w:rsid w:val="4AF83024"/>
    <w:rsid w:val="4B17A431"/>
    <w:rsid w:val="4B3491B1"/>
    <w:rsid w:val="4C48A28A"/>
    <w:rsid w:val="4C5F051D"/>
    <w:rsid w:val="4C9A0C1A"/>
    <w:rsid w:val="4CFE4826"/>
    <w:rsid w:val="4D117B01"/>
    <w:rsid w:val="4D468763"/>
    <w:rsid w:val="4D4AE7BD"/>
    <w:rsid w:val="4D545C68"/>
    <w:rsid w:val="4D82C566"/>
    <w:rsid w:val="4D9C0A5A"/>
    <w:rsid w:val="4DA0EAED"/>
    <w:rsid w:val="4DADCF93"/>
    <w:rsid w:val="4DF8BACF"/>
    <w:rsid w:val="4E13CF24"/>
    <w:rsid w:val="4E181A8B"/>
    <w:rsid w:val="4E24D475"/>
    <w:rsid w:val="4E4D516E"/>
    <w:rsid w:val="4E5557F3"/>
    <w:rsid w:val="4E59C0E0"/>
    <w:rsid w:val="4EB63EA4"/>
    <w:rsid w:val="4EF1FA48"/>
    <w:rsid w:val="4F14F3D3"/>
    <w:rsid w:val="4F608446"/>
    <w:rsid w:val="4F67BD36"/>
    <w:rsid w:val="4F6BBBAD"/>
    <w:rsid w:val="4FC02002"/>
    <w:rsid w:val="4FD98657"/>
    <w:rsid w:val="4FF12334"/>
    <w:rsid w:val="5005C7C2"/>
    <w:rsid w:val="501EEEBD"/>
    <w:rsid w:val="501EF41E"/>
    <w:rsid w:val="502CB5B0"/>
    <w:rsid w:val="506FE604"/>
    <w:rsid w:val="508E16F9"/>
    <w:rsid w:val="514990C7"/>
    <w:rsid w:val="515C7537"/>
    <w:rsid w:val="516D7D3D"/>
    <w:rsid w:val="516E07D6"/>
    <w:rsid w:val="51769989"/>
    <w:rsid w:val="51BCEDBB"/>
    <w:rsid w:val="51F428DC"/>
    <w:rsid w:val="51F5112E"/>
    <w:rsid w:val="52067AB9"/>
    <w:rsid w:val="520C6F6D"/>
    <w:rsid w:val="527A45CB"/>
    <w:rsid w:val="529BAF4B"/>
    <w:rsid w:val="529E79DB"/>
    <w:rsid w:val="52AF38EE"/>
    <w:rsid w:val="52B16579"/>
    <w:rsid w:val="52BA9FDE"/>
    <w:rsid w:val="52D368BF"/>
    <w:rsid w:val="52E3AF53"/>
    <w:rsid w:val="52F74B0B"/>
    <w:rsid w:val="532CE521"/>
    <w:rsid w:val="533F8F08"/>
    <w:rsid w:val="53C90A60"/>
    <w:rsid w:val="53D553C8"/>
    <w:rsid w:val="53F2736E"/>
    <w:rsid w:val="5410B572"/>
    <w:rsid w:val="547A8757"/>
    <w:rsid w:val="54BA68FF"/>
    <w:rsid w:val="54E7660E"/>
    <w:rsid w:val="55006C91"/>
    <w:rsid w:val="55E05CFF"/>
    <w:rsid w:val="55E77291"/>
    <w:rsid w:val="55F10160"/>
    <w:rsid w:val="55FEE8AF"/>
    <w:rsid w:val="561E361D"/>
    <w:rsid w:val="565E0739"/>
    <w:rsid w:val="56668FFB"/>
    <w:rsid w:val="56A2A5AB"/>
    <w:rsid w:val="56B952F3"/>
    <w:rsid w:val="56BEB63B"/>
    <w:rsid w:val="56E6BE3D"/>
    <w:rsid w:val="571C87CC"/>
    <w:rsid w:val="571F7A6D"/>
    <w:rsid w:val="574C60E8"/>
    <w:rsid w:val="57BA9395"/>
    <w:rsid w:val="57D9BB2D"/>
    <w:rsid w:val="580E8EE1"/>
    <w:rsid w:val="5884C8BA"/>
    <w:rsid w:val="58930811"/>
    <w:rsid w:val="58B7C147"/>
    <w:rsid w:val="58BF79AE"/>
    <w:rsid w:val="58ECD3C7"/>
    <w:rsid w:val="5916B617"/>
    <w:rsid w:val="5923D9A8"/>
    <w:rsid w:val="5936C28C"/>
    <w:rsid w:val="593FBF9F"/>
    <w:rsid w:val="5948ECA4"/>
    <w:rsid w:val="597AC2D1"/>
    <w:rsid w:val="597D99CD"/>
    <w:rsid w:val="598BC332"/>
    <w:rsid w:val="59FA0E58"/>
    <w:rsid w:val="5A4A5985"/>
    <w:rsid w:val="5A792CC7"/>
    <w:rsid w:val="5ACD7056"/>
    <w:rsid w:val="5AE18855"/>
    <w:rsid w:val="5AF2D4DA"/>
    <w:rsid w:val="5B333214"/>
    <w:rsid w:val="5B433092"/>
    <w:rsid w:val="5B4D0B29"/>
    <w:rsid w:val="5B60684F"/>
    <w:rsid w:val="5BD42C78"/>
    <w:rsid w:val="5BDAE78B"/>
    <w:rsid w:val="5BDD3BEB"/>
    <w:rsid w:val="5BEAD613"/>
    <w:rsid w:val="5BEB9574"/>
    <w:rsid w:val="5BF6DF8F"/>
    <w:rsid w:val="5C3C62A4"/>
    <w:rsid w:val="5C4A1800"/>
    <w:rsid w:val="5C60CE48"/>
    <w:rsid w:val="5C73B8C7"/>
    <w:rsid w:val="5C7FE8B0"/>
    <w:rsid w:val="5CF8C25B"/>
    <w:rsid w:val="5D14AEAF"/>
    <w:rsid w:val="5D4CDA6B"/>
    <w:rsid w:val="5DF003D1"/>
    <w:rsid w:val="5E23EE54"/>
    <w:rsid w:val="5E248F85"/>
    <w:rsid w:val="5E4F160A"/>
    <w:rsid w:val="5E591961"/>
    <w:rsid w:val="5E60CBB0"/>
    <w:rsid w:val="5E88EEF4"/>
    <w:rsid w:val="5E8DD6C4"/>
    <w:rsid w:val="5EC1CFEE"/>
    <w:rsid w:val="5ECFFF33"/>
    <w:rsid w:val="5EF6EAC8"/>
    <w:rsid w:val="5F13B96B"/>
    <w:rsid w:val="5F2F29FC"/>
    <w:rsid w:val="5F377398"/>
    <w:rsid w:val="5F424599"/>
    <w:rsid w:val="5F4A8CD8"/>
    <w:rsid w:val="5F65DC78"/>
    <w:rsid w:val="5F843813"/>
    <w:rsid w:val="5F9355F0"/>
    <w:rsid w:val="5FAAC5A8"/>
    <w:rsid w:val="5FB1D918"/>
    <w:rsid w:val="5FDE55FB"/>
    <w:rsid w:val="5FF105A5"/>
    <w:rsid w:val="5FF63B75"/>
    <w:rsid w:val="6047F711"/>
    <w:rsid w:val="60868858"/>
    <w:rsid w:val="60BE76EA"/>
    <w:rsid w:val="60F7AE57"/>
    <w:rsid w:val="6114358E"/>
    <w:rsid w:val="6183A3BC"/>
    <w:rsid w:val="6190795F"/>
    <w:rsid w:val="61AD8132"/>
    <w:rsid w:val="61E737B6"/>
    <w:rsid w:val="6204E53F"/>
    <w:rsid w:val="620BFEAD"/>
    <w:rsid w:val="62260787"/>
    <w:rsid w:val="627ACF2C"/>
    <w:rsid w:val="62889221"/>
    <w:rsid w:val="629521FB"/>
    <w:rsid w:val="629DFFEF"/>
    <w:rsid w:val="629EC90D"/>
    <w:rsid w:val="62D9AB3F"/>
    <w:rsid w:val="62FD2E8B"/>
    <w:rsid w:val="6314E78F"/>
    <w:rsid w:val="631AF882"/>
    <w:rsid w:val="636020B7"/>
    <w:rsid w:val="6375F05E"/>
    <w:rsid w:val="639E5A9B"/>
    <w:rsid w:val="63D236F3"/>
    <w:rsid w:val="63D612AF"/>
    <w:rsid w:val="63D7CD8C"/>
    <w:rsid w:val="63FEB00C"/>
    <w:rsid w:val="6404A3C8"/>
    <w:rsid w:val="6426686B"/>
    <w:rsid w:val="6431AF8B"/>
    <w:rsid w:val="645D9612"/>
    <w:rsid w:val="64BDBA37"/>
    <w:rsid w:val="64C10014"/>
    <w:rsid w:val="64C32F4F"/>
    <w:rsid w:val="64D30C6E"/>
    <w:rsid w:val="659DFCB6"/>
    <w:rsid w:val="65C3BB7B"/>
    <w:rsid w:val="65E5C092"/>
    <w:rsid w:val="663342BE"/>
    <w:rsid w:val="663B0579"/>
    <w:rsid w:val="6674430D"/>
    <w:rsid w:val="66D80898"/>
    <w:rsid w:val="66EAC81E"/>
    <w:rsid w:val="66F1594E"/>
    <w:rsid w:val="66F44EB5"/>
    <w:rsid w:val="671D0E4D"/>
    <w:rsid w:val="673E7162"/>
    <w:rsid w:val="674FA79F"/>
    <w:rsid w:val="67712E02"/>
    <w:rsid w:val="67727BE5"/>
    <w:rsid w:val="67790D12"/>
    <w:rsid w:val="67BAAA52"/>
    <w:rsid w:val="67BF9A05"/>
    <w:rsid w:val="6813ACBF"/>
    <w:rsid w:val="68566952"/>
    <w:rsid w:val="6869F71A"/>
    <w:rsid w:val="687B5934"/>
    <w:rsid w:val="6891D35E"/>
    <w:rsid w:val="68E28C9C"/>
    <w:rsid w:val="68E8975A"/>
    <w:rsid w:val="6961E015"/>
    <w:rsid w:val="6979B5B5"/>
    <w:rsid w:val="69DC989A"/>
    <w:rsid w:val="6A336112"/>
    <w:rsid w:val="6A5CEF71"/>
    <w:rsid w:val="6A6E7071"/>
    <w:rsid w:val="6A7C8130"/>
    <w:rsid w:val="6AA15088"/>
    <w:rsid w:val="6AF654A7"/>
    <w:rsid w:val="6B194876"/>
    <w:rsid w:val="6B2F8B84"/>
    <w:rsid w:val="6B3270D3"/>
    <w:rsid w:val="6B3449FA"/>
    <w:rsid w:val="6B48FDE7"/>
    <w:rsid w:val="6B79BD7D"/>
    <w:rsid w:val="6B7C5C45"/>
    <w:rsid w:val="6BC9396B"/>
    <w:rsid w:val="6BCCAF63"/>
    <w:rsid w:val="6C15784B"/>
    <w:rsid w:val="6C2D4A2E"/>
    <w:rsid w:val="6C317A50"/>
    <w:rsid w:val="6C8AE874"/>
    <w:rsid w:val="6C9FC67A"/>
    <w:rsid w:val="6CC05F61"/>
    <w:rsid w:val="6CE5804E"/>
    <w:rsid w:val="6CE6AE56"/>
    <w:rsid w:val="6CEA7E03"/>
    <w:rsid w:val="6D732774"/>
    <w:rsid w:val="6E14C3AB"/>
    <w:rsid w:val="6E5930CD"/>
    <w:rsid w:val="6E67764C"/>
    <w:rsid w:val="6E760F34"/>
    <w:rsid w:val="6E770470"/>
    <w:rsid w:val="6EA8D5DD"/>
    <w:rsid w:val="6EB51843"/>
    <w:rsid w:val="6EC507A4"/>
    <w:rsid w:val="6EE848AF"/>
    <w:rsid w:val="6F4EA827"/>
    <w:rsid w:val="6F84BB89"/>
    <w:rsid w:val="6F9019FF"/>
    <w:rsid w:val="6FBED030"/>
    <w:rsid w:val="712F0E2B"/>
    <w:rsid w:val="71483688"/>
    <w:rsid w:val="718FA527"/>
    <w:rsid w:val="71AE1E13"/>
    <w:rsid w:val="71E77800"/>
    <w:rsid w:val="71F39CA4"/>
    <w:rsid w:val="724BECA9"/>
    <w:rsid w:val="7253C017"/>
    <w:rsid w:val="726FD58F"/>
    <w:rsid w:val="72889E21"/>
    <w:rsid w:val="72CC08E6"/>
    <w:rsid w:val="72CFA6FC"/>
    <w:rsid w:val="72F6938B"/>
    <w:rsid w:val="72FF6D31"/>
    <w:rsid w:val="730B99C6"/>
    <w:rsid w:val="7313AC64"/>
    <w:rsid w:val="73245A5B"/>
    <w:rsid w:val="736A8E67"/>
    <w:rsid w:val="738273C6"/>
    <w:rsid w:val="73DCE234"/>
    <w:rsid w:val="73DD4F97"/>
    <w:rsid w:val="73E268F8"/>
    <w:rsid w:val="73E4E07E"/>
    <w:rsid w:val="740D18EC"/>
    <w:rsid w:val="741D4C6D"/>
    <w:rsid w:val="7439C8F7"/>
    <w:rsid w:val="743ACD81"/>
    <w:rsid w:val="745340EE"/>
    <w:rsid w:val="745F995B"/>
    <w:rsid w:val="746B81F5"/>
    <w:rsid w:val="749232AD"/>
    <w:rsid w:val="7493522A"/>
    <w:rsid w:val="74BE04C8"/>
    <w:rsid w:val="7518C68C"/>
    <w:rsid w:val="75219643"/>
    <w:rsid w:val="75386CD9"/>
    <w:rsid w:val="75396036"/>
    <w:rsid w:val="753A33F1"/>
    <w:rsid w:val="756A060A"/>
    <w:rsid w:val="7584645A"/>
    <w:rsid w:val="75852A87"/>
    <w:rsid w:val="7598BD50"/>
    <w:rsid w:val="75D7DEC4"/>
    <w:rsid w:val="75F29480"/>
    <w:rsid w:val="7614E892"/>
    <w:rsid w:val="7625A490"/>
    <w:rsid w:val="76276B1F"/>
    <w:rsid w:val="765F6FAA"/>
    <w:rsid w:val="7677A5E1"/>
    <w:rsid w:val="7680E40D"/>
    <w:rsid w:val="7697FBB7"/>
    <w:rsid w:val="7707080B"/>
    <w:rsid w:val="7750D398"/>
    <w:rsid w:val="77973A1D"/>
    <w:rsid w:val="77CA04AE"/>
    <w:rsid w:val="77D29B3F"/>
    <w:rsid w:val="77EA370A"/>
    <w:rsid w:val="7800520E"/>
    <w:rsid w:val="78522974"/>
    <w:rsid w:val="78760298"/>
    <w:rsid w:val="78F6D4FB"/>
    <w:rsid w:val="790B8706"/>
    <w:rsid w:val="793F2A97"/>
    <w:rsid w:val="7949D39F"/>
    <w:rsid w:val="795B350B"/>
    <w:rsid w:val="798C46CC"/>
    <w:rsid w:val="79BC7D8B"/>
    <w:rsid w:val="7A0B02FF"/>
    <w:rsid w:val="7A420B9B"/>
    <w:rsid w:val="7A4280B3"/>
    <w:rsid w:val="7A7656CC"/>
    <w:rsid w:val="7A9492E1"/>
    <w:rsid w:val="7AA04190"/>
    <w:rsid w:val="7AC76D90"/>
    <w:rsid w:val="7B7CAC2F"/>
    <w:rsid w:val="7B86684F"/>
    <w:rsid w:val="7B984099"/>
    <w:rsid w:val="7BB8ED67"/>
    <w:rsid w:val="7BFD4700"/>
    <w:rsid w:val="7C36F582"/>
    <w:rsid w:val="7C9798A9"/>
    <w:rsid w:val="7C9C3110"/>
    <w:rsid w:val="7CC9C398"/>
    <w:rsid w:val="7CDF9FBE"/>
    <w:rsid w:val="7D0576E6"/>
    <w:rsid w:val="7D71D106"/>
    <w:rsid w:val="7DFF2B1F"/>
    <w:rsid w:val="7EC7EDDA"/>
    <w:rsid w:val="7ECC8BD8"/>
    <w:rsid w:val="7EF3B1E0"/>
    <w:rsid w:val="7EFD0023"/>
    <w:rsid w:val="7F081E2D"/>
    <w:rsid w:val="7F81FC91"/>
    <w:rsid w:val="7F958C69"/>
    <w:rsid w:val="7FB57CFF"/>
    <w:rsid w:val="7FE8E4B4"/>
    <w:rsid w:val="7FF95D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f30,#ff6,#f99"/>
    </o:shapedefaults>
    <o:shapelayout v:ext="edit">
      <o:idmap v:ext="edit" data="1"/>
    </o:shapelayout>
  </w:shapeDefaults>
  <w:decimalSymbol w:val="."/>
  <w:listSeparator w:val=","/>
  <w14:docId w14:val="33C4110E"/>
  <w15:docId w15:val="{F482174A-75CC-4F60-9A3B-5D27D3A8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947"/>
  </w:style>
  <w:style w:type="paragraph" w:styleId="Heading1">
    <w:name w:val="heading 1"/>
    <w:basedOn w:val="Normal"/>
    <w:next w:val="Normal"/>
    <w:link w:val="Heading1Char"/>
    <w:uiPriority w:val="9"/>
    <w:qFormat/>
    <w:rsid w:val="00D4747E"/>
    <w:pPr>
      <w:keepNext/>
      <w:keepLines/>
      <w:spacing w:before="400" w:after="40" w:line="240" w:lineRule="auto"/>
      <w:outlineLvl w:val="0"/>
    </w:pPr>
    <w:rPr>
      <w:rFonts w:ascii="Arial" w:eastAsiaTheme="majorEastAsia" w:hAnsi="Arial" w:cstheme="majorBidi"/>
      <w:b/>
      <w:color w:val="000000" w:themeColor="text1"/>
      <w:sz w:val="44"/>
      <w:szCs w:val="36"/>
    </w:rPr>
  </w:style>
  <w:style w:type="paragraph" w:styleId="Heading2">
    <w:name w:val="heading 2"/>
    <w:basedOn w:val="Normal"/>
    <w:next w:val="Normal"/>
    <w:link w:val="Heading2Char"/>
    <w:uiPriority w:val="9"/>
    <w:unhideWhenUsed/>
    <w:qFormat/>
    <w:rsid w:val="00720675"/>
    <w:pPr>
      <w:keepNext/>
      <w:keepLines/>
      <w:spacing w:before="40" w:after="0" w:line="240" w:lineRule="auto"/>
      <w:outlineLvl w:val="1"/>
    </w:pPr>
    <w:rPr>
      <w:rFonts w:ascii="Arial" w:eastAsiaTheme="majorEastAsia" w:hAnsi="Arial" w:cstheme="majorBidi"/>
      <w:color w:val="365F91" w:themeColor="accent1" w:themeShade="BF"/>
      <w:sz w:val="36"/>
      <w:szCs w:val="32"/>
    </w:rPr>
  </w:style>
  <w:style w:type="paragraph" w:styleId="Heading3">
    <w:name w:val="heading 3"/>
    <w:basedOn w:val="Normal"/>
    <w:next w:val="Normal"/>
    <w:link w:val="Heading3Char"/>
    <w:uiPriority w:val="9"/>
    <w:unhideWhenUsed/>
    <w:qFormat/>
    <w:rsid w:val="00124652"/>
    <w:pPr>
      <w:keepNext/>
      <w:keepLines/>
      <w:spacing w:before="40" w:after="0" w:line="240" w:lineRule="auto"/>
      <w:outlineLvl w:val="2"/>
    </w:pPr>
    <w:rPr>
      <w:rFonts w:asciiTheme="majorHAnsi" w:eastAsiaTheme="majorEastAsia" w:hAnsiTheme="majorHAnsi" w:cstheme="majorBidi"/>
      <w:i/>
      <w:color w:val="365F91" w:themeColor="accent1" w:themeShade="BF"/>
      <w:sz w:val="32"/>
      <w:szCs w:val="28"/>
    </w:rPr>
  </w:style>
  <w:style w:type="paragraph" w:styleId="Heading4">
    <w:name w:val="heading 4"/>
    <w:basedOn w:val="Normal"/>
    <w:next w:val="Normal"/>
    <w:link w:val="Heading4Char"/>
    <w:uiPriority w:val="9"/>
    <w:unhideWhenUsed/>
    <w:qFormat/>
    <w:rsid w:val="008D293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D293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D293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D293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D293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D293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0A3D"/>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2F1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E58"/>
    <w:rPr>
      <w:rFonts w:ascii="Tahoma" w:hAnsi="Tahoma" w:cs="Tahoma"/>
      <w:sz w:val="16"/>
      <w:szCs w:val="16"/>
    </w:rPr>
  </w:style>
  <w:style w:type="paragraph" w:styleId="Header">
    <w:name w:val="header"/>
    <w:basedOn w:val="Normal"/>
    <w:link w:val="HeaderChar"/>
    <w:uiPriority w:val="99"/>
    <w:unhideWhenUsed/>
    <w:rsid w:val="00C34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E63"/>
  </w:style>
  <w:style w:type="paragraph" w:styleId="Footer">
    <w:name w:val="footer"/>
    <w:basedOn w:val="Normal"/>
    <w:link w:val="FooterChar"/>
    <w:uiPriority w:val="99"/>
    <w:unhideWhenUsed/>
    <w:rsid w:val="00C34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E63"/>
  </w:style>
  <w:style w:type="paragraph" w:customStyle="1" w:styleId="ColorfulList-Accent11">
    <w:name w:val="Colorful List - Accent 11"/>
    <w:basedOn w:val="Normal"/>
    <w:uiPriority w:val="34"/>
    <w:rsid w:val="005A00EB"/>
    <w:pPr>
      <w:ind w:left="720"/>
      <w:contextualSpacing/>
    </w:pPr>
  </w:style>
  <w:style w:type="character" w:styleId="Hyperlink">
    <w:name w:val="Hyperlink"/>
    <w:basedOn w:val="DefaultParagraphFont"/>
    <w:uiPriority w:val="99"/>
    <w:unhideWhenUsed/>
    <w:rsid w:val="00484F0A"/>
    <w:rPr>
      <w:color w:val="0000FF"/>
      <w:u w:val="single"/>
    </w:rPr>
  </w:style>
  <w:style w:type="character" w:customStyle="1" w:styleId="Heading3Char">
    <w:name w:val="Heading 3 Char"/>
    <w:basedOn w:val="DefaultParagraphFont"/>
    <w:link w:val="Heading3"/>
    <w:uiPriority w:val="9"/>
    <w:rsid w:val="00124652"/>
    <w:rPr>
      <w:rFonts w:asciiTheme="majorHAnsi" w:eastAsiaTheme="majorEastAsia" w:hAnsiTheme="majorHAnsi" w:cstheme="majorBidi"/>
      <w:i/>
      <w:color w:val="365F91" w:themeColor="accent1" w:themeShade="BF"/>
      <w:sz w:val="32"/>
      <w:szCs w:val="28"/>
    </w:rPr>
  </w:style>
  <w:style w:type="paragraph" w:customStyle="1" w:styleId="Default">
    <w:name w:val="Default"/>
    <w:rsid w:val="0013367D"/>
    <w:pPr>
      <w:autoSpaceDE w:val="0"/>
      <w:autoSpaceDN w:val="0"/>
      <w:adjustRightInd w:val="0"/>
    </w:pPr>
    <w:rPr>
      <w:rFonts w:ascii="Times New Roman" w:hAnsi="Times New Roman"/>
      <w:color w:val="000000"/>
      <w:sz w:val="24"/>
      <w:szCs w:val="24"/>
    </w:rPr>
  </w:style>
  <w:style w:type="character" w:customStyle="1" w:styleId="body1">
    <w:name w:val="body1"/>
    <w:basedOn w:val="DefaultParagraphFont"/>
    <w:rsid w:val="00C43D72"/>
    <w:rPr>
      <w:rFonts w:ascii="Verdana" w:hAnsi="Verdana" w:hint="default"/>
      <w:sz w:val="20"/>
      <w:szCs w:val="20"/>
    </w:rPr>
  </w:style>
  <w:style w:type="character" w:customStyle="1" w:styleId="bodybold1">
    <w:name w:val="bodybold1"/>
    <w:basedOn w:val="DefaultParagraphFont"/>
    <w:rsid w:val="00C43D72"/>
    <w:rPr>
      <w:rFonts w:ascii="Verdana" w:hAnsi="Verdana" w:hint="default"/>
      <w:b/>
      <w:bCs/>
      <w:sz w:val="20"/>
      <w:szCs w:val="20"/>
    </w:rPr>
  </w:style>
  <w:style w:type="character" w:styleId="Strong">
    <w:name w:val="Strong"/>
    <w:basedOn w:val="DefaultParagraphFont"/>
    <w:uiPriority w:val="22"/>
    <w:qFormat/>
    <w:rsid w:val="008D2939"/>
    <w:rPr>
      <w:b/>
      <w:bCs/>
    </w:rPr>
  </w:style>
  <w:style w:type="character" w:styleId="HTMLCite">
    <w:name w:val="HTML Cite"/>
    <w:basedOn w:val="DefaultParagraphFont"/>
    <w:uiPriority w:val="99"/>
    <w:semiHidden/>
    <w:unhideWhenUsed/>
    <w:rsid w:val="002E3F11"/>
    <w:rPr>
      <w:i/>
      <w:iCs/>
    </w:rPr>
  </w:style>
  <w:style w:type="character" w:customStyle="1" w:styleId="cit-name-surname">
    <w:name w:val="cit-name-surname"/>
    <w:basedOn w:val="DefaultParagraphFont"/>
    <w:rsid w:val="002E3F11"/>
  </w:style>
  <w:style w:type="character" w:customStyle="1" w:styleId="cit-pub-date">
    <w:name w:val="cit-pub-date"/>
    <w:basedOn w:val="DefaultParagraphFont"/>
    <w:rsid w:val="002E3F11"/>
  </w:style>
  <w:style w:type="character" w:customStyle="1" w:styleId="cit-source">
    <w:name w:val="cit-source"/>
    <w:basedOn w:val="DefaultParagraphFont"/>
    <w:rsid w:val="002E3F11"/>
  </w:style>
  <w:style w:type="character" w:customStyle="1" w:styleId="cit-publ-loc">
    <w:name w:val="cit-publ-loc"/>
    <w:basedOn w:val="DefaultParagraphFont"/>
    <w:rsid w:val="002E3F11"/>
  </w:style>
  <w:style w:type="character" w:customStyle="1" w:styleId="cit-publ-name">
    <w:name w:val="cit-publ-name"/>
    <w:basedOn w:val="DefaultParagraphFont"/>
    <w:rsid w:val="002E3F11"/>
  </w:style>
  <w:style w:type="character" w:customStyle="1" w:styleId="Heading1Char">
    <w:name w:val="Heading 1 Char"/>
    <w:basedOn w:val="DefaultParagraphFont"/>
    <w:link w:val="Heading1"/>
    <w:uiPriority w:val="9"/>
    <w:rsid w:val="00D4747E"/>
    <w:rPr>
      <w:rFonts w:ascii="Arial" w:eastAsiaTheme="majorEastAsia" w:hAnsi="Arial" w:cstheme="majorBidi"/>
      <w:b/>
      <w:color w:val="000000" w:themeColor="text1"/>
      <w:sz w:val="44"/>
      <w:szCs w:val="36"/>
    </w:rPr>
  </w:style>
  <w:style w:type="paragraph" w:styleId="NoSpacing">
    <w:name w:val="No Spacing"/>
    <w:link w:val="NoSpacingChar"/>
    <w:uiPriority w:val="1"/>
    <w:qFormat/>
    <w:rsid w:val="008D2939"/>
    <w:pPr>
      <w:spacing w:after="0" w:line="240" w:lineRule="auto"/>
    </w:pPr>
  </w:style>
  <w:style w:type="character" w:customStyle="1" w:styleId="NoSpacingChar">
    <w:name w:val="No Spacing Char"/>
    <w:basedOn w:val="DefaultParagraphFont"/>
    <w:link w:val="NoSpacing"/>
    <w:uiPriority w:val="1"/>
    <w:rsid w:val="00675449"/>
  </w:style>
  <w:style w:type="paragraph" w:styleId="Revision">
    <w:name w:val="Revision"/>
    <w:hidden/>
    <w:uiPriority w:val="99"/>
    <w:semiHidden/>
    <w:rsid w:val="00991DF6"/>
  </w:style>
  <w:style w:type="paragraph" w:customStyle="1" w:styleId="rghn">
    <w:name w:val="rg_hn"/>
    <w:basedOn w:val="Normal"/>
    <w:rsid w:val="00937B64"/>
    <w:pPr>
      <w:spacing w:after="0" w:line="288" w:lineRule="auto"/>
      <w:ind w:left="20" w:right="20"/>
    </w:pPr>
    <w:rPr>
      <w:rFonts w:ascii="Times New Roman" w:eastAsia="Times New Roman" w:hAnsi="Times New Roman"/>
      <w:sz w:val="24"/>
      <w:szCs w:val="24"/>
    </w:rPr>
  </w:style>
  <w:style w:type="paragraph" w:customStyle="1" w:styleId="rghr">
    <w:name w:val="rg_hr"/>
    <w:basedOn w:val="Normal"/>
    <w:rsid w:val="00937B64"/>
    <w:pPr>
      <w:spacing w:after="0" w:line="240" w:lineRule="auto"/>
      <w:ind w:left="20" w:right="20"/>
    </w:pPr>
    <w:rPr>
      <w:rFonts w:ascii="Times New Roman" w:eastAsia="Times New Roman" w:hAnsi="Times New Roman"/>
      <w:color w:val="008000"/>
      <w:sz w:val="24"/>
      <w:szCs w:val="24"/>
    </w:rPr>
  </w:style>
  <w:style w:type="paragraph" w:customStyle="1" w:styleId="rgha">
    <w:name w:val="rg_ha"/>
    <w:basedOn w:val="Normal"/>
    <w:rsid w:val="00937B64"/>
    <w:pPr>
      <w:spacing w:after="0" w:line="240" w:lineRule="auto"/>
      <w:ind w:left="20" w:right="20"/>
    </w:pPr>
    <w:rPr>
      <w:rFonts w:ascii="Times New Roman" w:eastAsia="Times New Roman" w:hAnsi="Times New Roman"/>
      <w:color w:val="777777"/>
      <w:sz w:val="24"/>
      <w:szCs w:val="24"/>
    </w:rPr>
  </w:style>
  <w:style w:type="paragraph" w:customStyle="1" w:styleId="rght">
    <w:name w:val="rg_ht"/>
    <w:basedOn w:val="Normal"/>
    <w:rsid w:val="00937B64"/>
    <w:pPr>
      <w:spacing w:after="0" w:line="288" w:lineRule="auto"/>
      <w:ind w:left="20" w:right="20"/>
    </w:pPr>
    <w:rPr>
      <w:rFonts w:ascii="Times New Roman" w:eastAsia="Times New Roman" w:hAnsi="Times New Roman"/>
      <w:sz w:val="30"/>
      <w:szCs w:val="30"/>
    </w:rPr>
  </w:style>
  <w:style w:type="character" w:styleId="UnresolvedMention">
    <w:name w:val="Unresolved Mention"/>
    <w:basedOn w:val="DefaultParagraphFont"/>
    <w:uiPriority w:val="99"/>
    <w:semiHidden/>
    <w:unhideWhenUsed/>
    <w:rsid w:val="007D7C0D"/>
    <w:rPr>
      <w:color w:val="808080"/>
      <w:shd w:val="clear" w:color="auto" w:fill="E6E6E6"/>
    </w:rPr>
  </w:style>
  <w:style w:type="character" w:customStyle="1" w:styleId="Heading2Char">
    <w:name w:val="Heading 2 Char"/>
    <w:basedOn w:val="DefaultParagraphFont"/>
    <w:link w:val="Heading2"/>
    <w:uiPriority w:val="9"/>
    <w:rsid w:val="00720675"/>
    <w:rPr>
      <w:rFonts w:ascii="Arial" w:eastAsiaTheme="majorEastAsia" w:hAnsi="Arial" w:cstheme="majorBidi"/>
      <w:color w:val="365F91" w:themeColor="accent1" w:themeShade="BF"/>
      <w:sz w:val="36"/>
      <w:szCs w:val="32"/>
    </w:rPr>
  </w:style>
  <w:style w:type="paragraph" w:styleId="ListParagraph">
    <w:name w:val="List Paragraph"/>
    <w:basedOn w:val="Normal"/>
    <w:uiPriority w:val="34"/>
    <w:qFormat/>
    <w:rsid w:val="00AA7E9A"/>
    <w:pPr>
      <w:ind w:left="720"/>
      <w:contextualSpacing/>
    </w:pPr>
  </w:style>
  <w:style w:type="character" w:styleId="CommentReference">
    <w:name w:val="annotation reference"/>
    <w:basedOn w:val="DefaultParagraphFont"/>
    <w:uiPriority w:val="99"/>
    <w:semiHidden/>
    <w:unhideWhenUsed/>
    <w:rsid w:val="00AA7E9A"/>
    <w:rPr>
      <w:sz w:val="16"/>
      <w:szCs w:val="16"/>
    </w:rPr>
  </w:style>
  <w:style w:type="paragraph" w:styleId="CommentText">
    <w:name w:val="annotation text"/>
    <w:basedOn w:val="Normal"/>
    <w:link w:val="CommentTextChar"/>
    <w:uiPriority w:val="99"/>
    <w:unhideWhenUsed/>
    <w:rsid w:val="00AA7E9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rsid w:val="00AA7E9A"/>
    <w:rPr>
      <w:rFonts w:asciiTheme="minorHAnsi" w:eastAsiaTheme="minorHAnsi" w:hAnsiTheme="minorHAnsi" w:cstheme="minorBidi"/>
    </w:rPr>
  </w:style>
  <w:style w:type="paragraph" w:styleId="TOC1">
    <w:name w:val="toc 1"/>
    <w:basedOn w:val="Normal"/>
    <w:next w:val="Normal"/>
    <w:autoRedefine/>
    <w:uiPriority w:val="39"/>
    <w:unhideWhenUsed/>
    <w:rsid w:val="0071334C"/>
    <w:pPr>
      <w:tabs>
        <w:tab w:val="right" w:pos="11366"/>
      </w:tabs>
      <w:spacing w:before="360" w:after="0"/>
    </w:pPr>
    <w:rPr>
      <w:rFonts w:ascii="Arial" w:hAnsi="Arial" w:cs="Arial"/>
      <w:b/>
      <w:bCs/>
      <w:noProof/>
      <w:sz w:val="28"/>
      <w:szCs w:val="28"/>
    </w:rPr>
  </w:style>
  <w:style w:type="paragraph" w:styleId="TOC2">
    <w:name w:val="toc 2"/>
    <w:basedOn w:val="Normal"/>
    <w:next w:val="Normal"/>
    <w:autoRedefine/>
    <w:uiPriority w:val="39"/>
    <w:unhideWhenUsed/>
    <w:rsid w:val="0071334C"/>
    <w:pPr>
      <w:tabs>
        <w:tab w:val="right" w:pos="11366"/>
      </w:tabs>
      <w:spacing w:before="240" w:after="0"/>
    </w:pPr>
    <w:rPr>
      <w:rFonts w:cs="Arial"/>
      <w:noProof/>
      <w:sz w:val="20"/>
      <w:szCs w:val="20"/>
    </w:rPr>
  </w:style>
  <w:style w:type="paragraph" w:styleId="TOC3">
    <w:name w:val="toc 3"/>
    <w:basedOn w:val="Normal"/>
    <w:next w:val="Normal"/>
    <w:autoRedefine/>
    <w:uiPriority w:val="39"/>
    <w:unhideWhenUsed/>
    <w:rsid w:val="00AA7E9A"/>
    <w:pPr>
      <w:spacing w:after="0"/>
      <w:ind w:left="220"/>
    </w:pPr>
    <w:rPr>
      <w:sz w:val="20"/>
      <w:szCs w:val="20"/>
    </w:rPr>
  </w:style>
  <w:style w:type="paragraph" w:styleId="CommentSubject">
    <w:name w:val="annotation subject"/>
    <w:basedOn w:val="CommentText"/>
    <w:next w:val="CommentText"/>
    <w:link w:val="CommentSubjectChar"/>
    <w:uiPriority w:val="99"/>
    <w:semiHidden/>
    <w:unhideWhenUsed/>
    <w:rsid w:val="00D95584"/>
    <w:pPr>
      <w:spacing w:after="200"/>
    </w:pPr>
    <w:rPr>
      <w:rFonts w:eastAsia="Calibri" w:cs="Times New Roman"/>
      <w:b/>
      <w:bCs/>
    </w:rPr>
  </w:style>
  <w:style w:type="character" w:customStyle="1" w:styleId="CommentSubjectChar">
    <w:name w:val="Comment Subject Char"/>
    <w:basedOn w:val="CommentTextChar"/>
    <w:link w:val="CommentSubject"/>
    <w:uiPriority w:val="99"/>
    <w:semiHidden/>
    <w:rsid w:val="00D95584"/>
    <w:rPr>
      <w:rFonts w:asciiTheme="minorHAnsi" w:eastAsiaTheme="minorHAnsi" w:hAnsiTheme="minorHAnsi" w:cstheme="minorBidi"/>
      <w:b/>
      <w:bCs/>
    </w:rPr>
  </w:style>
  <w:style w:type="character" w:customStyle="1" w:styleId="jsnumbercolor">
    <w:name w:val="jsnumbercolor"/>
    <w:basedOn w:val="DefaultParagraphFont"/>
    <w:rsid w:val="00724D47"/>
  </w:style>
  <w:style w:type="character" w:customStyle="1" w:styleId="jsstringcolor">
    <w:name w:val="jsstringcolor"/>
    <w:basedOn w:val="DefaultParagraphFont"/>
    <w:rsid w:val="00724D47"/>
  </w:style>
  <w:style w:type="table" w:styleId="TableGrid">
    <w:name w:val="Table Grid"/>
    <w:basedOn w:val="TableNormal"/>
    <w:uiPriority w:val="39"/>
    <w:rsid w:val="00813C1A"/>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D73B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8D293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D293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D293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D2939"/>
    <w:rPr>
      <w:rFonts w:asciiTheme="majorHAnsi" w:eastAsiaTheme="majorEastAsia" w:hAnsiTheme="majorHAnsi" w:cstheme="majorBidi"/>
      <w:color w:val="4F81BD" w:themeColor="accent1"/>
      <w:sz w:val="28"/>
      <w:szCs w:val="28"/>
    </w:rPr>
  </w:style>
  <w:style w:type="character" w:customStyle="1" w:styleId="Heading4Char">
    <w:name w:val="Heading 4 Char"/>
    <w:basedOn w:val="DefaultParagraphFont"/>
    <w:link w:val="Heading4"/>
    <w:uiPriority w:val="9"/>
    <w:rsid w:val="008D2939"/>
    <w:rPr>
      <w:rFonts w:asciiTheme="majorHAnsi" w:eastAsiaTheme="majorEastAsia" w:hAnsiTheme="majorHAnsi" w:cstheme="majorBidi"/>
      <w:color w:val="365F91" w:themeColor="accent1" w:themeShade="BF"/>
      <w:sz w:val="24"/>
      <w:szCs w:val="24"/>
    </w:rPr>
  </w:style>
  <w:style w:type="character" w:styleId="FollowedHyperlink">
    <w:name w:val="FollowedHyperlink"/>
    <w:basedOn w:val="DefaultParagraphFont"/>
    <w:uiPriority w:val="99"/>
    <w:semiHidden/>
    <w:unhideWhenUsed/>
    <w:rsid w:val="00931C43"/>
    <w:rPr>
      <w:color w:val="800080" w:themeColor="followedHyperlink"/>
      <w:u w:val="single"/>
    </w:rPr>
  </w:style>
  <w:style w:type="character" w:styleId="IntenseEmphasis">
    <w:name w:val="Intense Emphasis"/>
    <w:basedOn w:val="DefaultParagraphFont"/>
    <w:uiPriority w:val="21"/>
    <w:qFormat/>
    <w:rsid w:val="008D2939"/>
    <w:rPr>
      <w:b/>
      <w:bCs/>
      <w:i/>
      <w:iCs/>
    </w:rPr>
  </w:style>
  <w:style w:type="paragraph" w:styleId="TOCHeading">
    <w:name w:val="TOC Heading"/>
    <w:basedOn w:val="Heading1"/>
    <w:next w:val="Normal"/>
    <w:uiPriority w:val="39"/>
    <w:unhideWhenUsed/>
    <w:qFormat/>
    <w:rsid w:val="008D2939"/>
    <w:pPr>
      <w:outlineLvl w:val="9"/>
    </w:pPr>
  </w:style>
  <w:style w:type="table" w:styleId="GridTable1Light">
    <w:name w:val="Grid Table 1 Light"/>
    <w:basedOn w:val="TableNormal"/>
    <w:uiPriority w:val="46"/>
    <w:rsid w:val="00931C43"/>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ng-scope">
    <w:name w:val="ng-scope"/>
    <w:basedOn w:val="DefaultParagraphFont"/>
    <w:rsid w:val="00931C43"/>
  </w:style>
  <w:style w:type="paragraph" w:styleId="Caption">
    <w:name w:val="caption"/>
    <w:basedOn w:val="Normal"/>
    <w:next w:val="Normal"/>
    <w:uiPriority w:val="35"/>
    <w:unhideWhenUsed/>
    <w:qFormat/>
    <w:rsid w:val="008D2939"/>
    <w:pPr>
      <w:spacing w:line="240" w:lineRule="auto"/>
    </w:pPr>
    <w:rPr>
      <w:b/>
      <w:bCs/>
      <w:smallCaps/>
      <w:color w:val="1F497D" w:themeColor="text2"/>
    </w:rPr>
  </w:style>
  <w:style w:type="paragraph" w:styleId="TableofFigures">
    <w:name w:val="table of figures"/>
    <w:basedOn w:val="Normal"/>
    <w:next w:val="Normal"/>
    <w:uiPriority w:val="99"/>
    <w:unhideWhenUsed/>
    <w:rsid w:val="007F100C"/>
    <w:pPr>
      <w:spacing w:after="0"/>
    </w:pPr>
  </w:style>
  <w:style w:type="table" w:styleId="TableGridLight">
    <w:name w:val="Grid Table Light"/>
    <w:basedOn w:val="TableNormal"/>
    <w:uiPriority w:val="40"/>
    <w:rsid w:val="00CA44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semiHidden/>
    <w:rsid w:val="008D293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D293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D293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D293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D2939"/>
    <w:rPr>
      <w:rFonts w:asciiTheme="majorHAnsi" w:eastAsiaTheme="majorEastAsia" w:hAnsiTheme="majorHAnsi" w:cstheme="majorBidi"/>
      <w:i/>
      <w:iCs/>
      <w:color w:val="244061" w:themeColor="accent1" w:themeShade="80"/>
    </w:rPr>
  </w:style>
  <w:style w:type="character" w:styleId="Emphasis">
    <w:name w:val="Emphasis"/>
    <w:basedOn w:val="DefaultParagraphFont"/>
    <w:uiPriority w:val="20"/>
    <w:qFormat/>
    <w:rsid w:val="008D2939"/>
    <w:rPr>
      <w:i/>
      <w:iCs/>
    </w:rPr>
  </w:style>
  <w:style w:type="paragraph" w:styleId="Quote">
    <w:name w:val="Quote"/>
    <w:basedOn w:val="Normal"/>
    <w:next w:val="Normal"/>
    <w:link w:val="QuoteChar"/>
    <w:uiPriority w:val="29"/>
    <w:qFormat/>
    <w:rsid w:val="008D293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D2939"/>
    <w:rPr>
      <w:color w:val="1F497D" w:themeColor="text2"/>
      <w:sz w:val="24"/>
      <w:szCs w:val="24"/>
    </w:rPr>
  </w:style>
  <w:style w:type="paragraph" w:styleId="IntenseQuote">
    <w:name w:val="Intense Quote"/>
    <w:basedOn w:val="Normal"/>
    <w:next w:val="Normal"/>
    <w:link w:val="IntenseQuoteChar"/>
    <w:uiPriority w:val="30"/>
    <w:qFormat/>
    <w:rsid w:val="008D293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D293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D2939"/>
    <w:rPr>
      <w:i/>
      <w:iCs/>
      <w:color w:val="595959" w:themeColor="text1" w:themeTint="A6"/>
    </w:rPr>
  </w:style>
  <w:style w:type="character" w:styleId="SubtleReference">
    <w:name w:val="Subtle Reference"/>
    <w:basedOn w:val="DefaultParagraphFont"/>
    <w:uiPriority w:val="31"/>
    <w:qFormat/>
    <w:rsid w:val="008D293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D2939"/>
    <w:rPr>
      <w:b/>
      <w:bCs/>
      <w:smallCaps/>
      <w:color w:val="1F497D" w:themeColor="text2"/>
      <w:u w:val="single"/>
    </w:rPr>
  </w:style>
  <w:style w:type="character" w:styleId="BookTitle">
    <w:name w:val="Book Title"/>
    <w:basedOn w:val="DefaultParagraphFont"/>
    <w:uiPriority w:val="33"/>
    <w:qFormat/>
    <w:rsid w:val="008D2939"/>
    <w:rPr>
      <w:b/>
      <w:bCs/>
      <w:smallCaps/>
      <w:spacing w:val="10"/>
    </w:rPr>
  </w:style>
  <w:style w:type="paragraph" w:styleId="TOC4">
    <w:name w:val="toc 4"/>
    <w:basedOn w:val="Normal"/>
    <w:next w:val="Normal"/>
    <w:autoRedefine/>
    <w:uiPriority w:val="39"/>
    <w:unhideWhenUsed/>
    <w:rsid w:val="00FE4265"/>
    <w:pPr>
      <w:spacing w:after="0"/>
      <w:ind w:left="440"/>
    </w:pPr>
    <w:rPr>
      <w:sz w:val="20"/>
      <w:szCs w:val="20"/>
    </w:rPr>
  </w:style>
  <w:style w:type="paragraph" w:styleId="TOC5">
    <w:name w:val="toc 5"/>
    <w:basedOn w:val="Normal"/>
    <w:next w:val="Normal"/>
    <w:autoRedefine/>
    <w:uiPriority w:val="39"/>
    <w:unhideWhenUsed/>
    <w:rsid w:val="00FE4265"/>
    <w:pPr>
      <w:spacing w:after="0"/>
      <w:ind w:left="660"/>
    </w:pPr>
    <w:rPr>
      <w:sz w:val="20"/>
      <w:szCs w:val="20"/>
    </w:rPr>
  </w:style>
  <w:style w:type="paragraph" w:styleId="TOC6">
    <w:name w:val="toc 6"/>
    <w:basedOn w:val="Normal"/>
    <w:next w:val="Normal"/>
    <w:autoRedefine/>
    <w:uiPriority w:val="39"/>
    <w:unhideWhenUsed/>
    <w:rsid w:val="00FE4265"/>
    <w:pPr>
      <w:spacing w:after="0"/>
      <w:ind w:left="880"/>
    </w:pPr>
    <w:rPr>
      <w:sz w:val="20"/>
      <w:szCs w:val="20"/>
    </w:rPr>
  </w:style>
  <w:style w:type="paragraph" w:styleId="TOC7">
    <w:name w:val="toc 7"/>
    <w:basedOn w:val="Normal"/>
    <w:next w:val="Normal"/>
    <w:autoRedefine/>
    <w:uiPriority w:val="39"/>
    <w:unhideWhenUsed/>
    <w:rsid w:val="00FE4265"/>
    <w:pPr>
      <w:spacing w:after="0"/>
      <w:ind w:left="1100"/>
    </w:pPr>
    <w:rPr>
      <w:sz w:val="20"/>
      <w:szCs w:val="20"/>
    </w:rPr>
  </w:style>
  <w:style w:type="paragraph" w:styleId="TOC8">
    <w:name w:val="toc 8"/>
    <w:basedOn w:val="Normal"/>
    <w:next w:val="Normal"/>
    <w:autoRedefine/>
    <w:uiPriority w:val="39"/>
    <w:unhideWhenUsed/>
    <w:rsid w:val="00FE4265"/>
    <w:pPr>
      <w:spacing w:after="0"/>
      <w:ind w:left="1320"/>
    </w:pPr>
    <w:rPr>
      <w:sz w:val="20"/>
      <w:szCs w:val="20"/>
    </w:rPr>
  </w:style>
  <w:style w:type="paragraph" w:styleId="TOC9">
    <w:name w:val="toc 9"/>
    <w:basedOn w:val="Normal"/>
    <w:next w:val="Normal"/>
    <w:autoRedefine/>
    <w:uiPriority w:val="39"/>
    <w:unhideWhenUsed/>
    <w:rsid w:val="00FE4265"/>
    <w:pPr>
      <w:spacing w:after="0"/>
      <w:ind w:left="15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898">
      <w:bodyDiv w:val="1"/>
      <w:marLeft w:val="0"/>
      <w:marRight w:val="0"/>
      <w:marTop w:val="0"/>
      <w:marBottom w:val="0"/>
      <w:divBdr>
        <w:top w:val="none" w:sz="0" w:space="0" w:color="auto"/>
        <w:left w:val="none" w:sz="0" w:space="0" w:color="auto"/>
        <w:bottom w:val="none" w:sz="0" w:space="0" w:color="auto"/>
        <w:right w:val="none" w:sz="0" w:space="0" w:color="auto"/>
      </w:divBdr>
    </w:div>
    <w:div w:id="201788189">
      <w:bodyDiv w:val="1"/>
      <w:marLeft w:val="0"/>
      <w:marRight w:val="0"/>
      <w:marTop w:val="0"/>
      <w:marBottom w:val="0"/>
      <w:divBdr>
        <w:top w:val="none" w:sz="0" w:space="0" w:color="auto"/>
        <w:left w:val="none" w:sz="0" w:space="0" w:color="auto"/>
        <w:bottom w:val="none" w:sz="0" w:space="0" w:color="auto"/>
        <w:right w:val="none" w:sz="0" w:space="0" w:color="auto"/>
      </w:divBdr>
    </w:div>
    <w:div w:id="260339066">
      <w:bodyDiv w:val="1"/>
      <w:marLeft w:val="0"/>
      <w:marRight w:val="0"/>
      <w:marTop w:val="0"/>
      <w:marBottom w:val="0"/>
      <w:divBdr>
        <w:top w:val="none" w:sz="0" w:space="0" w:color="auto"/>
        <w:left w:val="none" w:sz="0" w:space="0" w:color="auto"/>
        <w:bottom w:val="none" w:sz="0" w:space="0" w:color="auto"/>
        <w:right w:val="none" w:sz="0" w:space="0" w:color="auto"/>
      </w:divBdr>
    </w:div>
    <w:div w:id="382216046">
      <w:bodyDiv w:val="1"/>
      <w:marLeft w:val="0"/>
      <w:marRight w:val="0"/>
      <w:marTop w:val="0"/>
      <w:marBottom w:val="0"/>
      <w:divBdr>
        <w:top w:val="none" w:sz="0" w:space="0" w:color="auto"/>
        <w:left w:val="none" w:sz="0" w:space="0" w:color="auto"/>
        <w:bottom w:val="none" w:sz="0" w:space="0" w:color="auto"/>
        <w:right w:val="none" w:sz="0" w:space="0" w:color="auto"/>
      </w:divBdr>
      <w:divsChild>
        <w:div w:id="1132754015">
          <w:marLeft w:val="0"/>
          <w:marRight w:val="0"/>
          <w:marTop w:val="0"/>
          <w:marBottom w:val="0"/>
          <w:divBdr>
            <w:top w:val="none" w:sz="0" w:space="0" w:color="auto"/>
            <w:left w:val="none" w:sz="0" w:space="0" w:color="auto"/>
            <w:bottom w:val="none" w:sz="0" w:space="0" w:color="auto"/>
            <w:right w:val="none" w:sz="0" w:space="0" w:color="auto"/>
          </w:divBdr>
          <w:divsChild>
            <w:div w:id="34937246">
              <w:marLeft w:val="0"/>
              <w:marRight w:val="0"/>
              <w:marTop w:val="0"/>
              <w:marBottom w:val="0"/>
              <w:divBdr>
                <w:top w:val="none" w:sz="0" w:space="0" w:color="auto"/>
                <w:left w:val="none" w:sz="0" w:space="0" w:color="auto"/>
                <w:bottom w:val="none" w:sz="0" w:space="0" w:color="auto"/>
                <w:right w:val="none" w:sz="0" w:space="0" w:color="auto"/>
              </w:divBdr>
              <w:divsChild>
                <w:div w:id="1862669307">
                  <w:marLeft w:val="0"/>
                  <w:marRight w:val="0"/>
                  <w:marTop w:val="0"/>
                  <w:marBottom w:val="0"/>
                  <w:divBdr>
                    <w:top w:val="none" w:sz="0" w:space="0" w:color="auto"/>
                    <w:left w:val="none" w:sz="0" w:space="0" w:color="auto"/>
                    <w:bottom w:val="none" w:sz="0" w:space="0" w:color="auto"/>
                    <w:right w:val="none" w:sz="0" w:space="0" w:color="auto"/>
                  </w:divBdr>
                  <w:divsChild>
                    <w:div w:id="1093550354">
                      <w:marLeft w:val="0"/>
                      <w:marRight w:val="0"/>
                      <w:marTop w:val="0"/>
                      <w:marBottom w:val="0"/>
                      <w:divBdr>
                        <w:top w:val="none" w:sz="0" w:space="0" w:color="auto"/>
                        <w:left w:val="none" w:sz="0" w:space="0" w:color="auto"/>
                        <w:bottom w:val="none" w:sz="0" w:space="0" w:color="auto"/>
                        <w:right w:val="none" w:sz="0" w:space="0" w:color="auto"/>
                      </w:divBdr>
                      <w:divsChild>
                        <w:div w:id="20528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73440">
      <w:bodyDiv w:val="1"/>
      <w:marLeft w:val="0"/>
      <w:marRight w:val="0"/>
      <w:marTop w:val="60"/>
      <w:marBottom w:val="60"/>
      <w:divBdr>
        <w:top w:val="none" w:sz="0" w:space="0" w:color="auto"/>
        <w:left w:val="none" w:sz="0" w:space="0" w:color="auto"/>
        <w:bottom w:val="none" w:sz="0" w:space="0" w:color="auto"/>
        <w:right w:val="none" w:sz="0" w:space="0" w:color="auto"/>
      </w:divBdr>
      <w:divsChild>
        <w:div w:id="2108304257">
          <w:marLeft w:val="0"/>
          <w:marRight w:val="0"/>
          <w:marTop w:val="660"/>
          <w:marBottom w:val="0"/>
          <w:divBdr>
            <w:top w:val="none" w:sz="0" w:space="0" w:color="auto"/>
            <w:left w:val="none" w:sz="0" w:space="0" w:color="auto"/>
            <w:bottom w:val="none" w:sz="0" w:space="0" w:color="auto"/>
            <w:right w:val="none" w:sz="0" w:space="0" w:color="auto"/>
          </w:divBdr>
          <w:divsChild>
            <w:div w:id="1709141700">
              <w:marLeft w:val="0"/>
              <w:marRight w:val="0"/>
              <w:marTop w:val="0"/>
              <w:marBottom w:val="0"/>
              <w:divBdr>
                <w:top w:val="none" w:sz="0" w:space="0" w:color="auto"/>
                <w:left w:val="none" w:sz="0" w:space="0" w:color="auto"/>
                <w:bottom w:val="none" w:sz="0" w:space="0" w:color="auto"/>
                <w:right w:val="none" w:sz="0" w:space="0" w:color="auto"/>
              </w:divBdr>
              <w:divsChild>
                <w:div w:id="1225216178">
                  <w:marLeft w:val="0"/>
                  <w:marRight w:val="0"/>
                  <w:marTop w:val="0"/>
                  <w:marBottom w:val="0"/>
                  <w:divBdr>
                    <w:top w:val="none" w:sz="0" w:space="0" w:color="auto"/>
                    <w:left w:val="none" w:sz="0" w:space="0" w:color="auto"/>
                    <w:bottom w:val="none" w:sz="0" w:space="0" w:color="auto"/>
                    <w:right w:val="none" w:sz="0" w:space="0" w:color="auto"/>
                  </w:divBdr>
                  <w:divsChild>
                    <w:div w:id="1791702712">
                      <w:marLeft w:val="0"/>
                      <w:marRight w:val="0"/>
                      <w:marTop w:val="0"/>
                      <w:marBottom w:val="0"/>
                      <w:divBdr>
                        <w:top w:val="none" w:sz="0" w:space="0" w:color="auto"/>
                        <w:left w:val="none" w:sz="0" w:space="0" w:color="auto"/>
                        <w:bottom w:val="none" w:sz="0" w:space="0" w:color="auto"/>
                        <w:right w:val="none" w:sz="0" w:space="0" w:color="auto"/>
                      </w:divBdr>
                      <w:divsChild>
                        <w:div w:id="1653754551">
                          <w:marLeft w:val="3180"/>
                          <w:marRight w:val="0"/>
                          <w:marTop w:val="0"/>
                          <w:marBottom w:val="0"/>
                          <w:divBdr>
                            <w:top w:val="none" w:sz="0" w:space="0" w:color="auto"/>
                            <w:left w:val="single" w:sz="8" w:space="0" w:color="D3E1F9"/>
                            <w:bottom w:val="none" w:sz="0" w:space="0" w:color="auto"/>
                            <w:right w:val="none" w:sz="0" w:space="0" w:color="auto"/>
                          </w:divBdr>
                          <w:divsChild>
                            <w:div w:id="435177813">
                              <w:marLeft w:val="0"/>
                              <w:marRight w:val="0"/>
                              <w:marTop w:val="0"/>
                              <w:marBottom w:val="0"/>
                              <w:divBdr>
                                <w:top w:val="none" w:sz="0" w:space="0" w:color="auto"/>
                                <w:left w:val="none" w:sz="0" w:space="0" w:color="auto"/>
                                <w:bottom w:val="none" w:sz="0" w:space="0" w:color="auto"/>
                                <w:right w:val="none" w:sz="0" w:space="0" w:color="auto"/>
                              </w:divBdr>
                              <w:divsChild>
                                <w:div w:id="28529250">
                                  <w:marLeft w:val="0"/>
                                  <w:marRight w:val="0"/>
                                  <w:marTop w:val="0"/>
                                  <w:marBottom w:val="0"/>
                                  <w:divBdr>
                                    <w:top w:val="none" w:sz="0" w:space="0" w:color="auto"/>
                                    <w:left w:val="none" w:sz="0" w:space="0" w:color="auto"/>
                                    <w:bottom w:val="none" w:sz="0" w:space="0" w:color="auto"/>
                                    <w:right w:val="none" w:sz="0" w:space="0" w:color="auto"/>
                                  </w:divBdr>
                                  <w:divsChild>
                                    <w:div w:id="1869634803">
                                      <w:marLeft w:val="0"/>
                                      <w:marRight w:val="0"/>
                                      <w:marTop w:val="0"/>
                                      <w:marBottom w:val="0"/>
                                      <w:divBdr>
                                        <w:top w:val="none" w:sz="0" w:space="0" w:color="auto"/>
                                        <w:left w:val="none" w:sz="0" w:space="0" w:color="auto"/>
                                        <w:bottom w:val="none" w:sz="0" w:space="0" w:color="auto"/>
                                        <w:right w:val="none" w:sz="0" w:space="0" w:color="auto"/>
                                      </w:divBdr>
                                      <w:divsChild>
                                        <w:div w:id="1053430461">
                                          <w:marLeft w:val="0"/>
                                          <w:marRight w:val="0"/>
                                          <w:marTop w:val="0"/>
                                          <w:marBottom w:val="0"/>
                                          <w:divBdr>
                                            <w:top w:val="none" w:sz="0" w:space="0" w:color="auto"/>
                                            <w:left w:val="none" w:sz="0" w:space="0" w:color="auto"/>
                                            <w:bottom w:val="none" w:sz="0" w:space="0" w:color="auto"/>
                                            <w:right w:val="none" w:sz="0" w:space="0" w:color="auto"/>
                                          </w:divBdr>
                                          <w:divsChild>
                                            <w:div w:id="1453329193">
                                              <w:marLeft w:val="0"/>
                                              <w:marRight w:val="0"/>
                                              <w:marTop w:val="0"/>
                                              <w:marBottom w:val="0"/>
                                              <w:divBdr>
                                                <w:top w:val="none" w:sz="0" w:space="0" w:color="auto"/>
                                                <w:left w:val="none" w:sz="0" w:space="0" w:color="auto"/>
                                                <w:bottom w:val="none" w:sz="0" w:space="0" w:color="auto"/>
                                                <w:right w:val="none" w:sz="0" w:space="0" w:color="auto"/>
                                              </w:divBdr>
                                              <w:divsChild>
                                                <w:div w:id="542865278">
                                                  <w:marLeft w:val="-200"/>
                                                  <w:marRight w:val="-200"/>
                                                  <w:marTop w:val="0"/>
                                                  <w:marBottom w:val="0"/>
                                                  <w:divBdr>
                                                    <w:top w:val="single" w:sz="18" w:space="8" w:color="CCCCCC"/>
                                                    <w:left w:val="single" w:sz="18" w:space="8" w:color="CCCCCC"/>
                                                    <w:bottom w:val="single" w:sz="18" w:space="8" w:color="666666"/>
                                                    <w:right w:val="single" w:sz="18" w:space="8" w:color="666666"/>
                                                  </w:divBdr>
                                                  <w:divsChild>
                                                    <w:div w:id="2049211225">
                                                      <w:marLeft w:val="0"/>
                                                      <w:marRight w:val="0"/>
                                                      <w:marTop w:val="0"/>
                                                      <w:marBottom w:val="0"/>
                                                      <w:divBdr>
                                                        <w:top w:val="none" w:sz="0" w:space="0" w:color="auto"/>
                                                        <w:left w:val="none" w:sz="0" w:space="0" w:color="auto"/>
                                                        <w:bottom w:val="none" w:sz="0" w:space="0" w:color="auto"/>
                                                        <w:right w:val="none" w:sz="0" w:space="0" w:color="auto"/>
                                                      </w:divBdr>
                                                      <w:divsChild>
                                                        <w:div w:id="35084384">
                                                          <w:marLeft w:val="0"/>
                                                          <w:marRight w:val="0"/>
                                                          <w:marTop w:val="0"/>
                                                          <w:marBottom w:val="0"/>
                                                          <w:divBdr>
                                                            <w:top w:val="none" w:sz="0" w:space="0" w:color="auto"/>
                                                            <w:left w:val="none" w:sz="0" w:space="0" w:color="auto"/>
                                                            <w:bottom w:val="none" w:sz="0" w:space="0" w:color="auto"/>
                                                            <w:right w:val="none" w:sz="0" w:space="0" w:color="auto"/>
                                                          </w:divBdr>
                                                          <w:divsChild>
                                                            <w:div w:id="669602268">
                                                              <w:marLeft w:val="20"/>
                                                              <w:marRight w:val="20"/>
                                                              <w:marTop w:val="0"/>
                                                              <w:marBottom w:val="0"/>
                                                              <w:divBdr>
                                                                <w:top w:val="none" w:sz="0" w:space="0" w:color="auto"/>
                                                                <w:left w:val="none" w:sz="0" w:space="0" w:color="auto"/>
                                                                <w:bottom w:val="none" w:sz="0" w:space="0" w:color="auto"/>
                                                                <w:right w:val="none" w:sz="0" w:space="0" w:color="auto"/>
                                                              </w:divBdr>
                                                            </w:div>
                                                          </w:divsChild>
                                                        </w:div>
                                                        <w:div w:id="15722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1095810">
      <w:bodyDiv w:val="1"/>
      <w:marLeft w:val="0"/>
      <w:marRight w:val="0"/>
      <w:marTop w:val="0"/>
      <w:marBottom w:val="0"/>
      <w:divBdr>
        <w:top w:val="none" w:sz="0" w:space="0" w:color="auto"/>
        <w:left w:val="none" w:sz="0" w:space="0" w:color="auto"/>
        <w:bottom w:val="none" w:sz="0" w:space="0" w:color="auto"/>
        <w:right w:val="none" w:sz="0" w:space="0" w:color="auto"/>
      </w:divBdr>
    </w:div>
    <w:div w:id="614598728">
      <w:bodyDiv w:val="1"/>
      <w:marLeft w:val="0"/>
      <w:marRight w:val="0"/>
      <w:marTop w:val="0"/>
      <w:marBottom w:val="0"/>
      <w:divBdr>
        <w:top w:val="none" w:sz="0" w:space="0" w:color="auto"/>
        <w:left w:val="none" w:sz="0" w:space="0" w:color="auto"/>
        <w:bottom w:val="none" w:sz="0" w:space="0" w:color="auto"/>
        <w:right w:val="none" w:sz="0" w:space="0" w:color="auto"/>
      </w:divBdr>
    </w:div>
    <w:div w:id="848561696">
      <w:bodyDiv w:val="1"/>
      <w:marLeft w:val="0"/>
      <w:marRight w:val="0"/>
      <w:marTop w:val="0"/>
      <w:marBottom w:val="0"/>
      <w:divBdr>
        <w:top w:val="none" w:sz="0" w:space="0" w:color="auto"/>
        <w:left w:val="none" w:sz="0" w:space="0" w:color="auto"/>
        <w:bottom w:val="none" w:sz="0" w:space="0" w:color="auto"/>
        <w:right w:val="none" w:sz="0" w:space="0" w:color="auto"/>
      </w:divBdr>
    </w:div>
    <w:div w:id="889071649">
      <w:bodyDiv w:val="1"/>
      <w:marLeft w:val="0"/>
      <w:marRight w:val="0"/>
      <w:marTop w:val="0"/>
      <w:marBottom w:val="0"/>
      <w:divBdr>
        <w:top w:val="none" w:sz="0" w:space="0" w:color="auto"/>
        <w:left w:val="none" w:sz="0" w:space="0" w:color="auto"/>
        <w:bottom w:val="none" w:sz="0" w:space="0" w:color="auto"/>
        <w:right w:val="none" w:sz="0" w:space="0" w:color="auto"/>
      </w:divBdr>
    </w:div>
    <w:div w:id="980429312">
      <w:bodyDiv w:val="1"/>
      <w:marLeft w:val="0"/>
      <w:marRight w:val="0"/>
      <w:marTop w:val="0"/>
      <w:marBottom w:val="0"/>
      <w:divBdr>
        <w:top w:val="none" w:sz="0" w:space="0" w:color="auto"/>
        <w:left w:val="none" w:sz="0" w:space="0" w:color="auto"/>
        <w:bottom w:val="none" w:sz="0" w:space="0" w:color="auto"/>
        <w:right w:val="none" w:sz="0" w:space="0" w:color="auto"/>
      </w:divBdr>
      <w:divsChild>
        <w:div w:id="1431776461">
          <w:marLeft w:val="3300"/>
          <w:marRight w:val="0"/>
          <w:marTop w:val="0"/>
          <w:marBottom w:val="0"/>
          <w:divBdr>
            <w:top w:val="none" w:sz="0" w:space="0" w:color="auto"/>
            <w:left w:val="none" w:sz="0" w:space="0" w:color="auto"/>
            <w:bottom w:val="none" w:sz="0" w:space="0" w:color="auto"/>
            <w:right w:val="none" w:sz="0" w:space="0" w:color="auto"/>
          </w:divBdr>
          <w:divsChild>
            <w:div w:id="879560123">
              <w:marLeft w:val="0"/>
              <w:marRight w:val="0"/>
              <w:marTop w:val="0"/>
              <w:marBottom w:val="0"/>
              <w:divBdr>
                <w:top w:val="none" w:sz="0" w:space="0" w:color="auto"/>
                <w:left w:val="none" w:sz="0" w:space="0" w:color="auto"/>
                <w:bottom w:val="none" w:sz="0" w:space="0" w:color="auto"/>
                <w:right w:val="none" w:sz="0" w:space="0" w:color="auto"/>
              </w:divBdr>
              <w:divsChild>
                <w:div w:id="1338268883">
                  <w:marLeft w:val="0"/>
                  <w:marRight w:val="0"/>
                  <w:marTop w:val="0"/>
                  <w:marBottom w:val="0"/>
                  <w:divBdr>
                    <w:top w:val="none" w:sz="0" w:space="0" w:color="auto"/>
                    <w:left w:val="none" w:sz="0" w:space="0" w:color="auto"/>
                    <w:bottom w:val="none" w:sz="0" w:space="0" w:color="auto"/>
                    <w:right w:val="single" w:sz="6" w:space="24" w:color="F1F1F1"/>
                  </w:divBdr>
                </w:div>
              </w:divsChild>
            </w:div>
          </w:divsChild>
        </w:div>
      </w:divsChild>
    </w:div>
    <w:div w:id="1005982190">
      <w:bodyDiv w:val="1"/>
      <w:marLeft w:val="0"/>
      <w:marRight w:val="0"/>
      <w:marTop w:val="0"/>
      <w:marBottom w:val="0"/>
      <w:divBdr>
        <w:top w:val="none" w:sz="0" w:space="0" w:color="auto"/>
        <w:left w:val="none" w:sz="0" w:space="0" w:color="auto"/>
        <w:bottom w:val="none" w:sz="0" w:space="0" w:color="auto"/>
        <w:right w:val="none" w:sz="0" w:space="0" w:color="auto"/>
      </w:divBdr>
      <w:divsChild>
        <w:div w:id="739519052">
          <w:marLeft w:val="0"/>
          <w:marRight w:val="0"/>
          <w:marTop w:val="0"/>
          <w:marBottom w:val="0"/>
          <w:divBdr>
            <w:top w:val="none" w:sz="0" w:space="0" w:color="auto"/>
            <w:left w:val="none" w:sz="0" w:space="0" w:color="auto"/>
            <w:bottom w:val="none" w:sz="0" w:space="0" w:color="auto"/>
            <w:right w:val="none" w:sz="0" w:space="0" w:color="auto"/>
          </w:divBdr>
          <w:divsChild>
            <w:div w:id="1004670614">
              <w:marLeft w:val="0"/>
              <w:marRight w:val="0"/>
              <w:marTop w:val="0"/>
              <w:marBottom w:val="0"/>
              <w:divBdr>
                <w:top w:val="none" w:sz="0" w:space="0" w:color="auto"/>
                <w:left w:val="none" w:sz="0" w:space="0" w:color="auto"/>
                <w:bottom w:val="none" w:sz="0" w:space="0" w:color="auto"/>
                <w:right w:val="none" w:sz="0" w:space="0" w:color="auto"/>
              </w:divBdr>
              <w:divsChild>
                <w:div w:id="1755711637">
                  <w:marLeft w:val="0"/>
                  <w:marRight w:val="0"/>
                  <w:marTop w:val="0"/>
                  <w:marBottom w:val="0"/>
                  <w:divBdr>
                    <w:top w:val="none" w:sz="0" w:space="0" w:color="auto"/>
                    <w:left w:val="none" w:sz="0" w:space="0" w:color="auto"/>
                    <w:bottom w:val="none" w:sz="0" w:space="0" w:color="auto"/>
                    <w:right w:val="none" w:sz="0" w:space="0" w:color="auto"/>
                  </w:divBdr>
                  <w:divsChild>
                    <w:div w:id="1156800902">
                      <w:marLeft w:val="0"/>
                      <w:marRight w:val="0"/>
                      <w:marTop w:val="0"/>
                      <w:marBottom w:val="0"/>
                      <w:divBdr>
                        <w:top w:val="none" w:sz="0" w:space="0" w:color="auto"/>
                        <w:left w:val="none" w:sz="0" w:space="0" w:color="auto"/>
                        <w:bottom w:val="none" w:sz="0" w:space="0" w:color="auto"/>
                        <w:right w:val="none" w:sz="0" w:space="0" w:color="auto"/>
                      </w:divBdr>
                      <w:divsChild>
                        <w:div w:id="23181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868914">
      <w:bodyDiv w:val="1"/>
      <w:marLeft w:val="0"/>
      <w:marRight w:val="0"/>
      <w:marTop w:val="0"/>
      <w:marBottom w:val="0"/>
      <w:divBdr>
        <w:top w:val="none" w:sz="0" w:space="0" w:color="auto"/>
        <w:left w:val="none" w:sz="0" w:space="0" w:color="auto"/>
        <w:bottom w:val="none" w:sz="0" w:space="0" w:color="auto"/>
        <w:right w:val="none" w:sz="0" w:space="0" w:color="auto"/>
      </w:divBdr>
    </w:div>
    <w:div w:id="1661957418">
      <w:bodyDiv w:val="1"/>
      <w:marLeft w:val="0"/>
      <w:marRight w:val="0"/>
      <w:marTop w:val="0"/>
      <w:marBottom w:val="0"/>
      <w:divBdr>
        <w:top w:val="none" w:sz="0" w:space="0" w:color="auto"/>
        <w:left w:val="none" w:sz="0" w:space="0" w:color="auto"/>
        <w:bottom w:val="none" w:sz="0" w:space="0" w:color="auto"/>
        <w:right w:val="none" w:sz="0" w:space="0" w:color="auto"/>
      </w:divBdr>
    </w:div>
    <w:div w:id="1777866547">
      <w:bodyDiv w:val="1"/>
      <w:marLeft w:val="0"/>
      <w:marRight w:val="0"/>
      <w:marTop w:val="0"/>
      <w:marBottom w:val="0"/>
      <w:divBdr>
        <w:top w:val="none" w:sz="0" w:space="0" w:color="auto"/>
        <w:left w:val="none" w:sz="0" w:space="0" w:color="auto"/>
        <w:bottom w:val="none" w:sz="0" w:space="0" w:color="auto"/>
        <w:right w:val="none" w:sz="0" w:space="0" w:color="auto"/>
      </w:divBdr>
      <w:divsChild>
        <w:div w:id="611326487">
          <w:marLeft w:val="0"/>
          <w:marRight w:val="0"/>
          <w:marTop w:val="0"/>
          <w:marBottom w:val="0"/>
          <w:divBdr>
            <w:top w:val="none" w:sz="0" w:space="0" w:color="auto"/>
            <w:left w:val="none" w:sz="0" w:space="0" w:color="auto"/>
            <w:bottom w:val="none" w:sz="0" w:space="0" w:color="auto"/>
            <w:right w:val="none" w:sz="0" w:space="0" w:color="auto"/>
          </w:divBdr>
          <w:divsChild>
            <w:div w:id="937562781">
              <w:marLeft w:val="0"/>
              <w:marRight w:val="0"/>
              <w:marTop w:val="0"/>
              <w:marBottom w:val="0"/>
              <w:divBdr>
                <w:top w:val="none" w:sz="0" w:space="0" w:color="auto"/>
                <w:left w:val="none" w:sz="0" w:space="0" w:color="auto"/>
                <w:bottom w:val="none" w:sz="0" w:space="0" w:color="auto"/>
                <w:right w:val="none" w:sz="0" w:space="0" w:color="auto"/>
              </w:divBdr>
              <w:divsChild>
                <w:div w:id="848370781">
                  <w:marLeft w:val="0"/>
                  <w:marRight w:val="0"/>
                  <w:marTop w:val="0"/>
                  <w:marBottom w:val="0"/>
                  <w:divBdr>
                    <w:top w:val="none" w:sz="0" w:space="0" w:color="auto"/>
                    <w:left w:val="none" w:sz="0" w:space="0" w:color="auto"/>
                    <w:bottom w:val="none" w:sz="0" w:space="0" w:color="auto"/>
                    <w:right w:val="none" w:sz="0" w:space="0" w:color="auto"/>
                  </w:divBdr>
                  <w:divsChild>
                    <w:div w:id="106393142">
                      <w:marLeft w:val="0"/>
                      <w:marRight w:val="0"/>
                      <w:marTop w:val="0"/>
                      <w:marBottom w:val="0"/>
                      <w:divBdr>
                        <w:top w:val="none" w:sz="0" w:space="0" w:color="auto"/>
                        <w:left w:val="none" w:sz="0" w:space="0" w:color="auto"/>
                        <w:bottom w:val="none" w:sz="0" w:space="0" w:color="auto"/>
                        <w:right w:val="none" w:sz="0" w:space="0" w:color="auto"/>
                      </w:divBdr>
                      <w:divsChild>
                        <w:div w:id="12192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046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30.png"/><Relationship Id="rId26" Type="http://schemas.openxmlformats.org/officeDocument/2006/relationships/hyperlink" Target="https://www.wikihow.com/Download-a-GitHub-Folder"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eg"/><Relationship Id="rId25" Type="http://schemas.openxmlformats.org/officeDocument/2006/relationships/image" Target="media/image8.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20" Type="http://schemas.openxmlformats.org/officeDocument/2006/relationships/image" Target="media/image4.png"/><Relationship Id="rId29" Type="http://schemas.openxmlformats.org/officeDocument/2006/relationships/hyperlink" Target="https://docs.gitlab.com/ee/user/project/repositor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Section508Coordinators/ACRT" TargetMode="External"/><Relationship Id="rId32" Type="http://schemas.openxmlformats.org/officeDocument/2006/relationships/hyperlink" Target="mailto:accessibility@hq.dhs.gov" TargetMode="External"/><Relationship Id="rId37" Type="http://schemas.openxmlformats.org/officeDocument/2006/relationships/glossaryDocument" Target="glossary/document.xml"/><Relationship Id="rId5" Type="http://schemas.openxmlformats.org/officeDocument/2006/relationships/customXml" Target="../customXml/item5.xm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https://dhs.gov/accessibility" TargetMode="Externa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image" Target="media/image6.png"/><Relationship Id="rId27" Type="http://schemas.openxmlformats.org/officeDocument/2006/relationships/hyperlink" Target="https://maestro.dhs.gov/gitlab-ce/appdev/acrt" TargetMode="External"/><Relationship Id="rId30" Type="http://schemas.openxmlformats.org/officeDocument/2006/relationships/image" Target="media/image10.png"/><Relationship Id="rId35" Type="http://schemas.openxmlformats.org/officeDocument/2006/relationships/footer" Target="footer2.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DCB6F65E944A56A6253B1E0E1A8A7D"/>
        <w:category>
          <w:name w:val="General"/>
          <w:gallery w:val="placeholder"/>
        </w:category>
        <w:types>
          <w:type w:val="bbPlcHdr"/>
        </w:types>
        <w:behaviors>
          <w:behavior w:val="content"/>
        </w:behaviors>
        <w:guid w:val="{60E12FE6-2A2D-4977-8454-0F110C531EAD}"/>
      </w:docPartPr>
      <w:docPartBody>
        <w:p w:rsidR="00C479E0" w:rsidRDefault="0029462F" w:rsidP="0029462F">
          <w:pPr>
            <w:pStyle w:val="B1DCB6F65E944A56A6253B1E0E1A8A7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ranklin Gothic Book">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2F"/>
    <w:rsid w:val="00021A6F"/>
    <w:rsid w:val="00037BA9"/>
    <w:rsid w:val="000A57F5"/>
    <w:rsid w:val="000C571C"/>
    <w:rsid w:val="00100C2E"/>
    <w:rsid w:val="00180906"/>
    <w:rsid w:val="00191523"/>
    <w:rsid w:val="001933F0"/>
    <w:rsid w:val="00197880"/>
    <w:rsid w:val="0029462F"/>
    <w:rsid w:val="002E6C9D"/>
    <w:rsid w:val="002F722F"/>
    <w:rsid w:val="00321969"/>
    <w:rsid w:val="00410DC4"/>
    <w:rsid w:val="004326ED"/>
    <w:rsid w:val="00443F4C"/>
    <w:rsid w:val="004C6031"/>
    <w:rsid w:val="004D2F01"/>
    <w:rsid w:val="0051158A"/>
    <w:rsid w:val="00556BC1"/>
    <w:rsid w:val="00574F6E"/>
    <w:rsid w:val="006C02DE"/>
    <w:rsid w:val="007705EB"/>
    <w:rsid w:val="007F367D"/>
    <w:rsid w:val="00801FA0"/>
    <w:rsid w:val="00866942"/>
    <w:rsid w:val="0087524C"/>
    <w:rsid w:val="00891943"/>
    <w:rsid w:val="008B16A6"/>
    <w:rsid w:val="008E6759"/>
    <w:rsid w:val="008E6A1B"/>
    <w:rsid w:val="00946432"/>
    <w:rsid w:val="009628F2"/>
    <w:rsid w:val="009F6DFD"/>
    <w:rsid w:val="00A055E9"/>
    <w:rsid w:val="00A152B5"/>
    <w:rsid w:val="00A2154B"/>
    <w:rsid w:val="00A32EE5"/>
    <w:rsid w:val="00A5492B"/>
    <w:rsid w:val="00AC3BF3"/>
    <w:rsid w:val="00B03782"/>
    <w:rsid w:val="00BA298E"/>
    <w:rsid w:val="00BA682D"/>
    <w:rsid w:val="00BB4862"/>
    <w:rsid w:val="00BC2848"/>
    <w:rsid w:val="00BE24D9"/>
    <w:rsid w:val="00C065C5"/>
    <w:rsid w:val="00C07FC5"/>
    <w:rsid w:val="00C37354"/>
    <w:rsid w:val="00C479E0"/>
    <w:rsid w:val="00C85E96"/>
    <w:rsid w:val="00CF6122"/>
    <w:rsid w:val="00CF7E7F"/>
    <w:rsid w:val="00D051AC"/>
    <w:rsid w:val="00D05C1A"/>
    <w:rsid w:val="00D163B1"/>
    <w:rsid w:val="00D432C1"/>
    <w:rsid w:val="00D567B6"/>
    <w:rsid w:val="00D9248C"/>
    <w:rsid w:val="00DE42B8"/>
    <w:rsid w:val="00E044F0"/>
    <w:rsid w:val="00E428A8"/>
    <w:rsid w:val="00E434D1"/>
    <w:rsid w:val="00E55440"/>
    <w:rsid w:val="00EE19E0"/>
    <w:rsid w:val="00F47C25"/>
    <w:rsid w:val="00F8692D"/>
    <w:rsid w:val="00F94C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1DCB6F65E944A56A6253B1E0E1A8A7D">
    <w:name w:val="B1DCB6F65E944A56A6253B1E0E1A8A7D"/>
    <w:rsid w:val="002946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F9BBFDC1329A048A0A540F11E5AAC4D" ma:contentTypeVersion="9" ma:contentTypeDescription="Create a new document." ma:contentTypeScope="" ma:versionID="4d790e526a03b65de39da7b8acbb148a">
  <xsd:schema xmlns:xsd="http://www.w3.org/2001/XMLSchema" xmlns:xs="http://www.w3.org/2001/XMLSchema" xmlns:p="http://schemas.microsoft.com/office/2006/metadata/properties" xmlns:ns2="86993b6e-7851-4a89-acd7-2fecb83d66f1" xmlns:ns3="60eaad78-15c1-48c8-af21-3cde9ecdac89" targetNamespace="http://schemas.microsoft.com/office/2006/metadata/properties" ma:root="true" ma:fieldsID="6a439a100bc46a2fb8e5c366ac02cbab" ns2:_="" ns3:_="">
    <xsd:import namespace="86993b6e-7851-4a89-acd7-2fecb83d66f1"/>
    <xsd:import namespace="60eaad78-15c1-48c8-af21-3cde9ecdac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993b6e-7851-4a89-acd7-2fecb83d6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eaad78-15c1-48c8-af21-3cde9ecdac8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SharedWithUsers xmlns="60eaad78-15c1-48c8-af21-3cde9ecdac89">
      <UserInfo>
        <DisplayName>Betteker, Todd (CTR)</DisplayName>
        <AccountId>31</AccountId>
        <AccountType/>
      </UserInfo>
      <UserInfo>
        <DisplayName>Acharya, Subash</DisplayName>
        <AccountId>6</AccountId>
        <AccountType/>
      </UserInfo>
      <UserInfo>
        <DisplayName>Hailu, Ribkha</DisplayName>
        <AccountId>17</AccountId>
        <AccountType/>
      </UserInfo>
    </SharedWithUser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1A11B-4D59-4DF0-9763-31997D2C9224}">
  <ds:schemaRefs>
    <ds:schemaRef ds:uri="http://schemas.microsoft.com/sharepoint/v3/contenttype/forms"/>
  </ds:schemaRefs>
</ds:datastoreItem>
</file>

<file path=customXml/itemProps3.xml><?xml version="1.0" encoding="utf-8"?>
<ds:datastoreItem xmlns:ds="http://schemas.openxmlformats.org/officeDocument/2006/customXml" ds:itemID="{26FB9B93-DA47-4050-924D-9B97B716E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993b6e-7851-4a89-acd7-2fecb83d66f1"/>
    <ds:schemaRef ds:uri="60eaad78-15c1-48c8-af21-3cde9ecda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7DEEB1-B7AF-4220-8C18-85A1CAD1EA4E}">
  <ds:schemaRefs>
    <ds:schemaRef ds:uri="http://schemas.openxmlformats.org/officeDocument/2006/bibliography"/>
  </ds:schemaRefs>
</ds:datastoreItem>
</file>

<file path=customXml/itemProps5.xml><?xml version="1.0" encoding="utf-8"?>
<ds:datastoreItem xmlns:ds="http://schemas.openxmlformats.org/officeDocument/2006/customXml" ds:itemID="{15B16BC6-DE79-4BF9-A592-FBEA3158A4A4}">
  <ds:schemaRefs>
    <ds:schemaRef ds:uri="http://schemas.microsoft.com/office/2006/metadata/properties"/>
    <ds:schemaRef ds:uri="http://schemas.microsoft.com/office/infopath/2007/PartnerControls"/>
    <ds:schemaRef ds:uri="60eaad78-15c1-48c8-af21-3cde9ecdac8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3167</Words>
  <Characters>18057</Characters>
  <Application>Microsoft Office Word</Application>
  <DocSecurity>4</DocSecurity>
  <Lines>150</Lines>
  <Paragraphs>42</Paragraphs>
  <ScaleCrop>false</ScaleCrop>
  <Company>Department of Homeland Security</Company>
  <LinksUpToDate>false</LinksUpToDate>
  <CharactersWithSpaces>21182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Accessibility Compliance Reporting Tool</dc:title>
  <dc:subject/>
  <dc:creator>Office Of Accessible Systems And Technology (Oast)</dc:creator>
  <cp:keywords/>
  <dc:description/>
  <cp:lastModifiedBy>Hailu, Ribkha</cp:lastModifiedBy>
  <cp:revision>68</cp:revision>
  <cp:lastPrinted>2011-06-29T19:29:00Z</cp:lastPrinted>
  <dcterms:created xsi:type="dcterms:W3CDTF">2022-08-18T16:09:00Z</dcterms:created>
  <dcterms:modified xsi:type="dcterms:W3CDTF">2022-09-22T14:20:00Z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0x0101004F9BBFDC1329A048A0A540F11E5AAC4D</vt:lpwstr>
  </property>
  <property fmtid="{D5CDD505-2E9C-101B-9397-08002B2CF9AE}" pid="3" name="MSIP_Label_a2eef23d-2e95-4428-9a3c-2526d95b164a_Enabled">
    <vt:lpwstr>true</vt:lpwstr>
  </property>
  <property fmtid="{D5CDD505-2E9C-101B-9397-08002B2CF9AE}" pid="4" name="MSIP_Label_a2eef23d-2e95-4428-9a3c-2526d95b164a_SetDate">
    <vt:lpwstr>2020-12-02T19:27:10Z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03d28ed1-107c-4af4-a184-be67fcd3ee9c</vt:lpwstr>
  </property>
  <property fmtid="{D5CDD505-2E9C-101B-9397-08002B2CF9AE}" pid="9" name="MSIP_Label_a2eef23d-2e95-4428-9a3c-2526d95b164a_ContentBits">
    <vt:lpwstr>0</vt:lpwstr>
  </property>
</Properties>
</file>